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5D4" w:rsidRPr="006415D4" w:rsidRDefault="006415D4" w:rsidP="006415D4">
      <w:pPr>
        <w:pStyle w:val="Heading1"/>
        <w:jc w:val="center"/>
        <w:rPr>
          <w:sz w:val="40"/>
          <w:szCs w:val="40"/>
          <w:u w:val="single"/>
        </w:rPr>
      </w:pPr>
      <w:r w:rsidRPr="006415D4">
        <w:rPr>
          <w:sz w:val="40"/>
          <w:szCs w:val="40"/>
          <w:u w:val="single"/>
        </w:rPr>
        <w:t>Procedures</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 xml:space="preserve">Procedures are units/blocks of code that typically calculate values, manipulate text or control, or interact with database operations.  They are very useful for breaking down a </w:t>
      </w:r>
      <w:proofErr w:type="gramStart"/>
      <w:r w:rsidRPr="006415D4">
        <w:rPr>
          <w:rFonts w:ascii="Times New Roman" w:hAnsi="Times New Roman" w:cs="Times New Roman"/>
          <w:sz w:val="28"/>
          <w:szCs w:val="28"/>
        </w:rPr>
        <w:t>large programs</w:t>
      </w:r>
      <w:proofErr w:type="gramEnd"/>
      <w:r w:rsidRPr="006415D4">
        <w:rPr>
          <w:rFonts w:ascii="Times New Roman" w:hAnsi="Times New Roman" w:cs="Times New Roman"/>
          <w:sz w:val="28"/>
          <w:szCs w:val="28"/>
        </w:rPr>
        <w:t xml:space="preserve"> into smaller units.  Most often you will use a procedure to execute repeated or shared tasks to avoid code duplication - (Code duplication is not wrong merely inefficient).  You can also use them as building blocks that let you easily develop other related applications fast.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 xml:space="preserve">There are two major benefits of programming with procedures: </w:t>
      </w:r>
    </w:p>
    <w:p w:rsidR="006415D4" w:rsidRPr="006415D4" w:rsidRDefault="006415D4" w:rsidP="006415D4">
      <w:pPr>
        <w:jc w:val="both"/>
        <w:rPr>
          <w:rFonts w:ascii="Times New Roman" w:hAnsi="Times New Roman" w:cs="Times New Roman"/>
          <w:sz w:val="28"/>
          <w:szCs w:val="28"/>
        </w:rPr>
      </w:pPr>
      <w:r w:rsidRPr="006415D4">
        <w:rPr>
          <w:rFonts w:ascii="Times New Roman" w:hAnsi="Times New Roman" w:cs="Times New Roman"/>
          <w:noProof/>
          <w:sz w:val="28"/>
          <w:szCs w:val="28"/>
        </w:rPr>
        <w:drawing>
          <wp:inline distT="0" distB="0" distL="0" distR="0">
            <wp:extent cx="123825" cy="1238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6415D4">
        <w:rPr>
          <w:rFonts w:ascii="Times New Roman" w:hAnsi="Times New Roman" w:cs="Times New Roman"/>
          <w:sz w:val="28"/>
          <w:szCs w:val="28"/>
        </w:rPr>
        <w:t xml:space="preserve">  Procedures allow you to break your programs into discrete logical units, each of which you can debug more easily than an entire program without procedures. </w:t>
      </w:r>
      <w:r w:rsidRPr="006415D4">
        <w:rPr>
          <w:rFonts w:ascii="Times New Roman" w:hAnsi="Times New Roman" w:cs="Times New Roman"/>
          <w:sz w:val="28"/>
          <w:szCs w:val="28"/>
        </w:rPr>
        <w:br/>
      </w:r>
      <w:r w:rsidRPr="006415D4">
        <w:rPr>
          <w:rFonts w:ascii="Times New Roman" w:hAnsi="Times New Roman" w:cs="Times New Roman"/>
          <w:noProof/>
          <w:sz w:val="28"/>
          <w:szCs w:val="28"/>
        </w:rPr>
        <w:drawing>
          <wp:inline distT="0" distB="0" distL="0" distR="0">
            <wp:extent cx="123825" cy="1238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6415D4">
        <w:rPr>
          <w:rFonts w:ascii="Times New Roman" w:hAnsi="Times New Roman" w:cs="Times New Roman"/>
          <w:sz w:val="28"/>
          <w:szCs w:val="28"/>
        </w:rPr>
        <w:t>  Procedures used in one program can act as building blocks for other programs, usually with little or no modification.</w:t>
      </w:r>
    </w:p>
    <w:p w:rsidR="006415D4" w:rsidRPr="006415D4" w:rsidRDefault="006415D4" w:rsidP="006415D4">
      <w:pPr>
        <w:jc w:val="both"/>
        <w:rPr>
          <w:rFonts w:ascii="Times New Roman" w:hAnsi="Times New Roman" w:cs="Times New Roman"/>
          <w:sz w:val="28"/>
          <w:szCs w:val="28"/>
        </w:rPr>
      </w:pPr>
      <w:r w:rsidRPr="006415D4">
        <w:rPr>
          <w:rFonts w:ascii="Times New Roman" w:hAnsi="Times New Roman" w:cs="Times New Roman"/>
          <w:sz w:val="28"/>
          <w:szCs w:val="28"/>
        </w:rPr>
        <w:t xml:space="preserve">There are several types of procedures used in Visual Basic: </w:t>
      </w:r>
    </w:p>
    <w:p w:rsidR="006415D4" w:rsidRPr="006415D4" w:rsidRDefault="006415D4" w:rsidP="006415D4">
      <w:pPr>
        <w:pStyle w:val="ListParagraph"/>
        <w:numPr>
          <w:ilvl w:val="0"/>
          <w:numId w:val="9"/>
        </w:numPr>
        <w:jc w:val="both"/>
        <w:rPr>
          <w:rFonts w:ascii="Times New Roman" w:hAnsi="Times New Roman"/>
        </w:rPr>
      </w:pPr>
      <w:hyperlink r:id="rId6" w:anchor="Sub_proc" w:history="1">
        <w:r w:rsidRPr="006415D4">
          <w:rPr>
            <w:rStyle w:val="Hyperlink"/>
            <w:rFonts w:ascii="Times New Roman" w:hAnsi="Times New Roman"/>
            <w:color w:val="auto"/>
          </w:rPr>
          <w:t>Sub</w:t>
        </w:r>
      </w:hyperlink>
      <w:r w:rsidRPr="006415D4">
        <w:rPr>
          <w:rFonts w:ascii="Times New Roman" w:hAnsi="Times New Roman"/>
        </w:rPr>
        <w:t xml:space="preserve"> procedures do not return a value. </w:t>
      </w:r>
    </w:p>
    <w:p w:rsidR="006415D4" w:rsidRPr="006415D4" w:rsidRDefault="006415D4" w:rsidP="006415D4">
      <w:pPr>
        <w:pStyle w:val="ListParagraph"/>
        <w:numPr>
          <w:ilvl w:val="0"/>
          <w:numId w:val="9"/>
        </w:numPr>
        <w:jc w:val="both"/>
        <w:rPr>
          <w:rFonts w:ascii="Times New Roman" w:hAnsi="Times New Roman"/>
        </w:rPr>
      </w:pPr>
      <w:hyperlink r:id="rId7" w:history="1">
        <w:r w:rsidRPr="006415D4">
          <w:rPr>
            <w:rStyle w:val="Hyperlink"/>
            <w:rFonts w:ascii="Times New Roman" w:hAnsi="Times New Roman"/>
            <w:color w:val="auto"/>
          </w:rPr>
          <w:t>Function</w:t>
        </w:r>
      </w:hyperlink>
      <w:r w:rsidRPr="006415D4">
        <w:rPr>
          <w:rFonts w:ascii="Times New Roman" w:hAnsi="Times New Roman"/>
        </w:rPr>
        <w:t xml:space="preserve"> procedures return a value. </w:t>
      </w:r>
    </w:p>
    <w:p w:rsidR="006415D4" w:rsidRPr="006415D4" w:rsidRDefault="006415D4" w:rsidP="006415D4">
      <w:pPr>
        <w:pStyle w:val="ListParagraph"/>
        <w:numPr>
          <w:ilvl w:val="0"/>
          <w:numId w:val="9"/>
        </w:numPr>
        <w:jc w:val="both"/>
        <w:rPr>
          <w:rFonts w:ascii="Times New Roman" w:hAnsi="Times New Roman"/>
        </w:rPr>
      </w:pPr>
      <w:r w:rsidRPr="006415D4">
        <w:rPr>
          <w:rFonts w:ascii="Times New Roman" w:hAnsi="Times New Roman"/>
        </w:rPr>
        <w:t>Property procedures can return and assign values, and set references to objects.</w:t>
      </w:r>
    </w:p>
    <w:p w:rsidR="006415D4" w:rsidRPr="006415D4" w:rsidRDefault="006415D4" w:rsidP="006415D4">
      <w:pPr>
        <w:jc w:val="both"/>
        <w:rPr>
          <w:rFonts w:ascii="Times New Roman" w:hAnsi="Times New Roman" w:cs="Times New Roman"/>
          <w:sz w:val="28"/>
          <w:szCs w:val="28"/>
        </w:rPr>
      </w:pPr>
      <w:r w:rsidRPr="006415D4">
        <w:rPr>
          <w:rFonts w:ascii="Times New Roman" w:hAnsi="Times New Roman" w:cs="Times New Roman"/>
          <w:sz w:val="28"/>
          <w:szCs w:val="28"/>
        </w:rPr>
        <w:t xml:space="preserve">  </w:t>
      </w:r>
    </w:p>
    <w:p w:rsidR="006415D4" w:rsidRPr="006415D4" w:rsidRDefault="006415D4" w:rsidP="006415D4">
      <w:pPr>
        <w:pStyle w:val="Heading2"/>
        <w:jc w:val="both"/>
        <w:rPr>
          <w:rFonts w:ascii="Times New Roman" w:hAnsi="Times New Roman" w:cs="Times New Roman"/>
          <w:color w:val="auto"/>
          <w:sz w:val="28"/>
          <w:szCs w:val="28"/>
        </w:rPr>
      </w:pPr>
      <w:bookmarkStart w:id="0" w:name="Sub_proc"/>
      <w:bookmarkEnd w:id="0"/>
      <w:r w:rsidRPr="006415D4">
        <w:rPr>
          <w:rFonts w:ascii="Times New Roman" w:hAnsi="Times New Roman" w:cs="Times New Roman"/>
          <w:color w:val="auto"/>
          <w:sz w:val="28"/>
          <w:szCs w:val="28"/>
        </w:rPr>
        <w:t>Sub Procedure</w:t>
      </w:r>
    </w:p>
    <w:p w:rsidR="006415D4" w:rsidRPr="006415D4" w:rsidRDefault="006415D4" w:rsidP="006415D4">
      <w:pPr>
        <w:jc w:val="both"/>
        <w:rPr>
          <w:rFonts w:ascii="Times New Roman" w:hAnsi="Times New Roman" w:cs="Times New Roman"/>
          <w:sz w:val="28"/>
          <w:szCs w:val="28"/>
        </w:rPr>
      </w:pPr>
      <w:r w:rsidRPr="006415D4">
        <w:rPr>
          <w:rFonts w:ascii="Times New Roman" w:hAnsi="Times New Roman" w:cs="Times New Roman"/>
          <w:sz w:val="28"/>
          <w:szCs w:val="28"/>
        </w:rPr>
        <w:t xml:space="preserve">A Sub procedure is a block of code that is executed in response to an event. By breaking the code in a module into Sub procedures, it becomes much easier to find or modify the code in your application.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 xml:space="preserve">The syntax for a Sub procedure is: </w:t>
      </w:r>
      <w:proofErr w:type="gramStart"/>
      <w:r w:rsidRPr="006415D4">
        <w:rPr>
          <w:rFonts w:ascii="Times New Roman" w:hAnsi="Times New Roman" w:cs="Times New Roman"/>
          <w:sz w:val="28"/>
          <w:szCs w:val="28"/>
        </w:rPr>
        <w:t>( we</w:t>
      </w:r>
      <w:proofErr w:type="gramEnd"/>
      <w:r w:rsidRPr="006415D4">
        <w:rPr>
          <w:rFonts w:ascii="Times New Roman" w:hAnsi="Times New Roman" w:cs="Times New Roman"/>
          <w:sz w:val="28"/>
          <w:szCs w:val="28"/>
        </w:rPr>
        <w:t xml:space="preserve"> will postpone the discussion on Private/Public/Static to later) </w:t>
      </w:r>
    </w:p>
    <w:p w:rsidR="006415D4" w:rsidRPr="006415D4" w:rsidRDefault="006415D4" w:rsidP="006415D4">
      <w:pPr>
        <w:pStyle w:val="NormalWeb"/>
        <w:jc w:val="both"/>
        <w:rPr>
          <w:rFonts w:ascii="Times New Roman" w:hAnsi="Times New Roman" w:cs="Times New Roman"/>
          <w:sz w:val="28"/>
          <w:szCs w:val="28"/>
        </w:rPr>
      </w:pPr>
      <w:r w:rsidRPr="006415D4">
        <w:rPr>
          <w:rStyle w:val="HTMLTypewriter"/>
          <w:rFonts w:ascii="Times New Roman" w:hAnsi="Times New Roman" w:cs="Times New Roman"/>
          <w:color w:val="auto"/>
          <w:szCs w:val="28"/>
        </w:rPr>
        <w:t>    </w:t>
      </w:r>
      <w:r w:rsidRPr="006415D4">
        <w:rPr>
          <w:rFonts w:ascii="Times New Roman" w:hAnsi="Times New Roman" w:cs="Times New Roman"/>
          <w:sz w:val="28"/>
          <w:szCs w:val="28"/>
        </w:rPr>
        <w:t xml:space="preserve"> [</w:t>
      </w:r>
      <w:proofErr w:type="spellStart"/>
      <w:r w:rsidRPr="006415D4">
        <w:rPr>
          <w:rFonts w:ascii="Times New Roman" w:hAnsi="Times New Roman" w:cs="Times New Roman"/>
          <w:sz w:val="28"/>
          <w:szCs w:val="28"/>
        </w:rPr>
        <w:t>Private|</w:t>
      </w:r>
      <w:proofErr w:type="gramStart"/>
      <w:r w:rsidRPr="006415D4">
        <w:rPr>
          <w:rFonts w:ascii="Times New Roman" w:hAnsi="Times New Roman" w:cs="Times New Roman"/>
          <w:sz w:val="28"/>
          <w:szCs w:val="28"/>
        </w:rPr>
        <w:t>Public</w:t>
      </w:r>
      <w:proofErr w:type="spellEnd"/>
      <w:r w:rsidRPr="006415D4">
        <w:rPr>
          <w:rFonts w:ascii="Times New Roman" w:hAnsi="Times New Roman" w:cs="Times New Roman"/>
          <w:sz w:val="28"/>
          <w:szCs w:val="28"/>
        </w:rPr>
        <w:t>][</w:t>
      </w:r>
      <w:proofErr w:type="gramEnd"/>
      <w:r w:rsidRPr="006415D4">
        <w:rPr>
          <w:rFonts w:ascii="Times New Roman" w:hAnsi="Times New Roman" w:cs="Times New Roman"/>
          <w:sz w:val="28"/>
          <w:szCs w:val="28"/>
        </w:rPr>
        <w:t xml:space="preserve">Static]Sub </w:t>
      </w:r>
      <w:proofErr w:type="spellStart"/>
      <w:r w:rsidRPr="006415D4">
        <w:rPr>
          <w:rFonts w:ascii="Times New Roman" w:hAnsi="Times New Roman" w:cs="Times New Roman"/>
          <w:sz w:val="28"/>
          <w:szCs w:val="28"/>
        </w:rPr>
        <w:t>procedurename</w:t>
      </w:r>
      <w:proofErr w:type="spellEnd"/>
      <w:r w:rsidRPr="006415D4">
        <w:rPr>
          <w:rFonts w:ascii="Times New Roman" w:hAnsi="Times New Roman" w:cs="Times New Roman"/>
          <w:sz w:val="28"/>
          <w:szCs w:val="28"/>
        </w:rPr>
        <w:t xml:space="preserve"> (arguments)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 xml:space="preserve">        statements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 xml:space="preserve">     End Sub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 xml:space="preserve">Each time the Sub procedure is called, the statements between Sub and End Sub are executed. Sub procedures can be placed in standard modules, class modules, and form modules. Sub procedures are by default Public in all modules, which means they can be called from anywhere in the application.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lastRenderedPageBreak/>
        <w:t xml:space="preserve">The arguments for a procedure are like a variable declaration, declaring values that are passed in from the calling procedure.  We will explore this after we have defined variables </w:t>
      </w:r>
    </w:p>
    <w:p w:rsid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 xml:space="preserve">In VB, it's useful to distinguish between two types of Sub procedures, event procedures and general procedures. </w:t>
      </w:r>
    </w:p>
    <w:p w:rsidR="006415D4" w:rsidRPr="006415D4" w:rsidRDefault="006415D4" w:rsidP="006415D4">
      <w:pPr>
        <w:pStyle w:val="NormalWeb"/>
        <w:jc w:val="both"/>
        <w:rPr>
          <w:rFonts w:ascii="Times New Roman" w:hAnsi="Times New Roman" w:cs="Times New Roman"/>
          <w:sz w:val="28"/>
          <w:szCs w:val="28"/>
        </w:rPr>
      </w:pPr>
    </w:p>
    <w:p w:rsidR="006415D4" w:rsidRPr="006415D4" w:rsidRDefault="006415D4" w:rsidP="006415D4">
      <w:pPr>
        <w:pStyle w:val="Heading4"/>
        <w:jc w:val="both"/>
        <w:rPr>
          <w:rFonts w:ascii="Times New Roman" w:hAnsi="Times New Roman" w:cs="Times New Roman"/>
          <w:color w:val="auto"/>
          <w:sz w:val="28"/>
          <w:szCs w:val="28"/>
        </w:rPr>
      </w:pPr>
      <w:r w:rsidRPr="006415D4">
        <w:rPr>
          <w:rFonts w:ascii="Times New Roman" w:hAnsi="Times New Roman" w:cs="Times New Roman"/>
          <w:color w:val="auto"/>
          <w:sz w:val="28"/>
          <w:szCs w:val="28"/>
        </w:rPr>
        <w:t>Event Procedures When an object in VB recognizes that an event has occurred, it automatically invokes the event procedure using the name corresponding to the event. Because the name establishes an association between the object and the code, event procedures are said to be attached to forms and controls.</w:t>
      </w:r>
    </w:p>
    <w:p w:rsidR="006415D4" w:rsidRPr="006415D4" w:rsidRDefault="006415D4" w:rsidP="006415D4">
      <w:pPr>
        <w:jc w:val="both"/>
        <w:rPr>
          <w:rFonts w:ascii="Times New Roman" w:hAnsi="Times New Roman" w:cs="Times New Roman"/>
          <w:sz w:val="28"/>
          <w:szCs w:val="28"/>
        </w:rPr>
      </w:pPr>
      <w:r w:rsidRPr="006415D4">
        <w:rPr>
          <w:rFonts w:ascii="Times New Roman" w:hAnsi="Times New Roman" w:cs="Times New Roman"/>
          <w:sz w:val="28"/>
          <w:szCs w:val="28"/>
        </w:rPr>
        <w:t xml:space="preserve">Syntax for a control event </w:t>
      </w:r>
    </w:p>
    <w:p w:rsidR="006415D4" w:rsidRPr="006415D4" w:rsidRDefault="006415D4" w:rsidP="006415D4">
      <w:pPr>
        <w:pStyle w:val="NormalWeb"/>
        <w:rPr>
          <w:rFonts w:ascii="Times New Roman" w:hAnsi="Times New Roman" w:cs="Times New Roman"/>
          <w:sz w:val="28"/>
          <w:szCs w:val="28"/>
        </w:rPr>
      </w:pPr>
      <w:r w:rsidRPr="006415D4">
        <w:rPr>
          <w:rStyle w:val="HTMLTypewriter"/>
          <w:rFonts w:ascii="Times New Roman" w:hAnsi="Times New Roman" w:cs="Times New Roman"/>
          <w:color w:val="auto"/>
          <w:szCs w:val="28"/>
        </w:rPr>
        <w:t>   </w:t>
      </w:r>
      <w:r w:rsidRPr="006415D4">
        <w:rPr>
          <w:rFonts w:ascii="Times New Roman" w:hAnsi="Times New Roman" w:cs="Times New Roman"/>
          <w:sz w:val="28"/>
          <w:szCs w:val="28"/>
        </w:rPr>
        <w:t xml:space="preserve"> Private Sub </w:t>
      </w:r>
      <w:proofErr w:type="spellStart"/>
      <w:r w:rsidRPr="006415D4">
        <w:rPr>
          <w:rFonts w:ascii="Times New Roman" w:hAnsi="Times New Roman" w:cs="Times New Roman"/>
          <w:sz w:val="28"/>
          <w:szCs w:val="28"/>
        </w:rPr>
        <w:t>controlname_eventname</w:t>
      </w:r>
      <w:proofErr w:type="spellEnd"/>
      <w:r w:rsidRPr="006415D4">
        <w:rPr>
          <w:rFonts w:ascii="Times New Roman" w:hAnsi="Times New Roman" w:cs="Times New Roman"/>
          <w:sz w:val="28"/>
          <w:szCs w:val="28"/>
        </w:rPr>
        <w:t xml:space="preserve"> (</w:t>
      </w:r>
      <w:proofErr w:type="gramStart"/>
      <w:r w:rsidRPr="006415D4">
        <w:rPr>
          <w:rFonts w:ascii="Times New Roman" w:hAnsi="Times New Roman" w:cs="Times New Roman"/>
          <w:sz w:val="28"/>
          <w:szCs w:val="28"/>
        </w:rPr>
        <w:t>arguments )</w:t>
      </w:r>
      <w:proofErr w:type="gramEnd"/>
      <w:r w:rsidRPr="006415D4">
        <w:rPr>
          <w:rFonts w:ascii="Times New Roman" w:hAnsi="Times New Roman" w:cs="Times New Roman"/>
          <w:sz w:val="28"/>
          <w:szCs w:val="28"/>
        </w:rPr>
        <w:t xml:space="preserve"> </w:t>
      </w:r>
      <w:r w:rsidRPr="006415D4">
        <w:rPr>
          <w:rFonts w:ascii="Times New Roman" w:hAnsi="Times New Roman" w:cs="Times New Roman"/>
          <w:sz w:val="28"/>
          <w:szCs w:val="28"/>
        </w:rPr>
        <w:br/>
        <w:t xml:space="preserve">        statements </w:t>
      </w:r>
      <w:r w:rsidRPr="006415D4">
        <w:rPr>
          <w:rFonts w:ascii="Times New Roman" w:hAnsi="Times New Roman" w:cs="Times New Roman"/>
          <w:sz w:val="28"/>
          <w:szCs w:val="28"/>
        </w:rPr>
        <w:br/>
        <w:t xml:space="preserve">    End  </w:t>
      </w:r>
    </w:p>
    <w:p w:rsidR="006415D4" w:rsidRPr="006415D4" w:rsidRDefault="006415D4" w:rsidP="006415D4">
      <w:pPr>
        <w:pStyle w:val="NormalWeb"/>
        <w:rPr>
          <w:rFonts w:ascii="Times New Roman" w:hAnsi="Times New Roman" w:cs="Times New Roman"/>
          <w:sz w:val="28"/>
          <w:szCs w:val="28"/>
        </w:rPr>
      </w:pPr>
      <w:r w:rsidRPr="006415D4">
        <w:rPr>
          <w:rFonts w:ascii="Times New Roman" w:hAnsi="Times New Roman" w:cs="Times New Roman"/>
          <w:sz w:val="28"/>
          <w:szCs w:val="28"/>
        </w:rPr>
        <w:t xml:space="preserve">Syntax for a form event </w:t>
      </w:r>
    </w:p>
    <w:p w:rsidR="006415D4" w:rsidRPr="006415D4" w:rsidRDefault="006415D4" w:rsidP="006415D4">
      <w:pPr>
        <w:pStyle w:val="NormalWeb"/>
        <w:rPr>
          <w:rFonts w:ascii="Times New Roman" w:hAnsi="Times New Roman" w:cs="Times New Roman"/>
          <w:sz w:val="28"/>
          <w:szCs w:val="28"/>
        </w:rPr>
      </w:pPr>
      <w:r w:rsidRPr="006415D4">
        <w:rPr>
          <w:rStyle w:val="HTMLTypewriter"/>
          <w:rFonts w:ascii="Times New Roman" w:hAnsi="Times New Roman" w:cs="Times New Roman"/>
          <w:color w:val="auto"/>
          <w:szCs w:val="28"/>
        </w:rPr>
        <w:t> </w:t>
      </w:r>
      <w:r w:rsidRPr="006415D4">
        <w:rPr>
          <w:rFonts w:ascii="Times New Roman" w:hAnsi="Times New Roman" w:cs="Times New Roman"/>
          <w:sz w:val="28"/>
          <w:szCs w:val="28"/>
        </w:rPr>
        <w:t xml:space="preserve">   Sub Private Sub </w:t>
      </w:r>
      <w:proofErr w:type="spellStart"/>
      <w:r w:rsidRPr="006415D4">
        <w:rPr>
          <w:rFonts w:ascii="Times New Roman" w:hAnsi="Times New Roman" w:cs="Times New Roman"/>
          <w:sz w:val="28"/>
          <w:szCs w:val="28"/>
        </w:rPr>
        <w:t>Form_eventname</w:t>
      </w:r>
      <w:proofErr w:type="spellEnd"/>
      <w:r w:rsidRPr="006415D4">
        <w:rPr>
          <w:rFonts w:ascii="Times New Roman" w:hAnsi="Times New Roman" w:cs="Times New Roman"/>
          <w:sz w:val="28"/>
          <w:szCs w:val="28"/>
        </w:rPr>
        <w:t xml:space="preserve"> (arguments) </w:t>
      </w:r>
      <w:r w:rsidRPr="006415D4">
        <w:rPr>
          <w:rFonts w:ascii="Times New Roman" w:hAnsi="Times New Roman" w:cs="Times New Roman"/>
          <w:sz w:val="28"/>
          <w:szCs w:val="28"/>
        </w:rPr>
        <w:br/>
        <w:t xml:space="preserve">            statements </w:t>
      </w:r>
      <w:r w:rsidRPr="006415D4">
        <w:rPr>
          <w:rFonts w:ascii="Times New Roman" w:hAnsi="Times New Roman" w:cs="Times New Roman"/>
          <w:sz w:val="28"/>
          <w:szCs w:val="28"/>
        </w:rPr>
        <w:br/>
        <w:t xml:space="preserve">    End Sub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noProof/>
          <w:sz w:val="28"/>
          <w:szCs w:val="28"/>
        </w:rPr>
        <w:drawing>
          <wp:inline distT="0" distB="0" distL="0" distR="0">
            <wp:extent cx="114300" cy="114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415D4">
        <w:rPr>
          <w:rFonts w:ascii="Times New Roman" w:hAnsi="Times New Roman" w:cs="Times New Roman"/>
          <w:sz w:val="28"/>
          <w:szCs w:val="28"/>
        </w:rPr>
        <w:t xml:space="preserve">  An event procedure for a control combines the control's actual name (specified in the Name property), an underscore (_), and the event name. For instance, if you want a command button named </w:t>
      </w:r>
      <w:proofErr w:type="spellStart"/>
      <w:r w:rsidRPr="006415D4">
        <w:rPr>
          <w:rFonts w:ascii="Times New Roman" w:hAnsi="Times New Roman" w:cs="Times New Roman"/>
          <w:sz w:val="28"/>
          <w:szCs w:val="28"/>
        </w:rPr>
        <w:t>cmdPlay</w:t>
      </w:r>
      <w:proofErr w:type="spellEnd"/>
      <w:r w:rsidRPr="006415D4">
        <w:rPr>
          <w:rFonts w:ascii="Times New Roman" w:hAnsi="Times New Roman" w:cs="Times New Roman"/>
          <w:sz w:val="28"/>
          <w:szCs w:val="28"/>
        </w:rPr>
        <w:t xml:space="preserve"> to invoke an event procedure when it is clicked, use the procedure </w:t>
      </w:r>
      <w:proofErr w:type="spellStart"/>
      <w:r w:rsidRPr="006415D4">
        <w:rPr>
          <w:rFonts w:ascii="Times New Roman" w:hAnsi="Times New Roman" w:cs="Times New Roman"/>
          <w:sz w:val="28"/>
          <w:szCs w:val="28"/>
        </w:rPr>
        <w:t>cmdPlay_Click</w:t>
      </w:r>
      <w:proofErr w:type="spellEnd"/>
      <w:r w:rsidRPr="006415D4">
        <w:rPr>
          <w:rFonts w:ascii="Times New Roman" w:hAnsi="Times New Roman" w:cs="Times New Roman"/>
          <w:sz w:val="28"/>
          <w:szCs w:val="28"/>
        </w:rPr>
        <w:t xml:space="preserve">.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noProof/>
          <w:sz w:val="28"/>
          <w:szCs w:val="28"/>
        </w:rPr>
        <w:drawing>
          <wp:inline distT="0" distB="0" distL="0" distR="0">
            <wp:extent cx="114300" cy="1143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415D4">
        <w:rPr>
          <w:rFonts w:ascii="Times New Roman" w:hAnsi="Times New Roman" w:cs="Times New Roman"/>
          <w:sz w:val="28"/>
          <w:szCs w:val="28"/>
        </w:rPr>
        <w:t xml:space="preserve">  An event procedure for a form combines the word "Form" an underscore, and the event name. If you want a form to invoke an event procedure when it is clicked, use the procedure </w:t>
      </w:r>
      <w:proofErr w:type="spellStart"/>
      <w:r w:rsidRPr="006415D4">
        <w:rPr>
          <w:rFonts w:ascii="Times New Roman" w:hAnsi="Times New Roman" w:cs="Times New Roman"/>
          <w:sz w:val="28"/>
          <w:szCs w:val="28"/>
        </w:rPr>
        <w:t>Form_Click</w:t>
      </w:r>
      <w:proofErr w:type="spellEnd"/>
      <w:r w:rsidRPr="006415D4">
        <w:rPr>
          <w:rFonts w:ascii="Times New Roman" w:hAnsi="Times New Roman" w:cs="Times New Roman"/>
          <w:sz w:val="28"/>
          <w:szCs w:val="28"/>
        </w:rPr>
        <w:t>. (Like controls, forms do have unique names, but they are not used in the names of event procedures.) If you are using the MDI form, the event procedure combines the word "</w:t>
      </w:r>
      <w:proofErr w:type="spellStart"/>
      <w:r w:rsidRPr="006415D4">
        <w:rPr>
          <w:rFonts w:ascii="Times New Roman" w:hAnsi="Times New Roman" w:cs="Times New Roman"/>
          <w:sz w:val="28"/>
          <w:szCs w:val="28"/>
        </w:rPr>
        <w:t>MDIForm</w:t>
      </w:r>
      <w:proofErr w:type="spellEnd"/>
      <w:r w:rsidRPr="006415D4">
        <w:rPr>
          <w:rFonts w:ascii="Times New Roman" w:hAnsi="Times New Roman" w:cs="Times New Roman"/>
          <w:sz w:val="28"/>
          <w:szCs w:val="28"/>
        </w:rPr>
        <w:t xml:space="preserve">," an underscore, and the event name, as in </w:t>
      </w:r>
      <w:proofErr w:type="spellStart"/>
      <w:r w:rsidRPr="006415D4">
        <w:rPr>
          <w:rFonts w:ascii="Times New Roman" w:hAnsi="Times New Roman" w:cs="Times New Roman"/>
          <w:sz w:val="28"/>
          <w:szCs w:val="28"/>
        </w:rPr>
        <w:t>MDIForm_Load</w:t>
      </w:r>
      <w:proofErr w:type="spellEnd"/>
      <w:r w:rsidRPr="006415D4">
        <w:rPr>
          <w:rFonts w:ascii="Times New Roman" w:hAnsi="Times New Roman" w:cs="Times New Roman"/>
          <w:sz w:val="28"/>
          <w:szCs w:val="28"/>
        </w:rPr>
        <w:t xml:space="preserve">. </w:t>
      </w:r>
    </w:p>
    <w:p w:rsidR="006415D4" w:rsidRPr="006415D4" w:rsidRDefault="006415D4" w:rsidP="006415D4">
      <w:pPr>
        <w:pStyle w:val="NormalWeb"/>
        <w:rPr>
          <w:rFonts w:ascii="Times New Roman" w:hAnsi="Times New Roman" w:cs="Times New Roman"/>
          <w:sz w:val="28"/>
          <w:szCs w:val="28"/>
        </w:rPr>
      </w:pPr>
      <w:r w:rsidRPr="006415D4">
        <w:rPr>
          <w:rFonts w:ascii="Times New Roman" w:hAnsi="Times New Roman" w:cs="Times New Roman"/>
          <w:b/>
          <w:bCs/>
          <w:sz w:val="28"/>
          <w:szCs w:val="28"/>
        </w:rPr>
        <w:t>All event procedures use the same general syntax.</w:t>
      </w:r>
      <w:r w:rsidRPr="006415D4">
        <w:rPr>
          <w:rFonts w:ascii="Times New Roman" w:hAnsi="Times New Roman" w:cs="Times New Roman"/>
          <w:sz w:val="28"/>
          <w:szCs w:val="28"/>
        </w:rPr>
        <w:t xml:space="preserve"> </w:t>
      </w:r>
      <w:r w:rsidRPr="006415D4">
        <w:rPr>
          <w:rFonts w:ascii="Times New Roman" w:hAnsi="Times New Roman" w:cs="Times New Roman"/>
          <w:sz w:val="28"/>
          <w:szCs w:val="28"/>
        </w:rPr>
        <w:br/>
        <w:t xml:space="preserve">  </w:t>
      </w:r>
      <w:r w:rsidRPr="006415D4">
        <w:rPr>
          <w:rFonts w:ascii="Times New Roman" w:hAnsi="Times New Roman" w:cs="Times New Roman"/>
          <w:sz w:val="28"/>
          <w:szCs w:val="28"/>
        </w:rPr>
        <w:br/>
      </w:r>
      <w:r w:rsidRPr="006415D4">
        <w:rPr>
          <w:rFonts w:ascii="Times New Roman" w:hAnsi="Times New Roman" w:cs="Times New Roman"/>
          <w:sz w:val="28"/>
          <w:szCs w:val="28"/>
        </w:rPr>
        <w:lastRenderedPageBreak/>
        <w:t xml:space="preserve">Although you can write event procedures from scratch, it's easier to use the code procedures provided by VB, which automatically include the correct procedure names. You can select a template in the Code Editor window by selecting an object from the Object box and then selecting a procedure from the Procedure box. </w:t>
      </w:r>
      <w:r w:rsidRPr="006415D4">
        <w:rPr>
          <w:rFonts w:ascii="Times New Roman" w:hAnsi="Times New Roman" w:cs="Times New Roman"/>
          <w:sz w:val="28"/>
          <w:szCs w:val="28"/>
        </w:rPr>
        <w:br/>
        <w:t xml:space="preserve">   </w:t>
      </w:r>
    </w:p>
    <w:p w:rsidR="006415D4" w:rsidRPr="006415D4" w:rsidRDefault="006415D4" w:rsidP="006415D4">
      <w:pPr>
        <w:pStyle w:val="Heading2"/>
        <w:jc w:val="both"/>
        <w:rPr>
          <w:rFonts w:ascii="Times New Roman" w:hAnsi="Times New Roman" w:cs="Times New Roman"/>
          <w:color w:val="auto"/>
          <w:sz w:val="28"/>
          <w:szCs w:val="28"/>
        </w:rPr>
      </w:pPr>
      <w:bookmarkStart w:id="1" w:name="Event_Driven_Programming_(EDP)"/>
      <w:bookmarkStart w:id="2" w:name="General_Procedures"/>
      <w:bookmarkStart w:id="3" w:name="FunctionProcedures"/>
      <w:bookmarkEnd w:id="1"/>
      <w:bookmarkEnd w:id="2"/>
      <w:bookmarkEnd w:id="3"/>
      <w:r w:rsidRPr="006415D4">
        <w:rPr>
          <w:rFonts w:ascii="Times New Roman" w:hAnsi="Times New Roman" w:cs="Times New Roman"/>
          <w:color w:val="auto"/>
          <w:sz w:val="28"/>
          <w:szCs w:val="28"/>
        </w:rPr>
        <w:t>Function Procedures</w:t>
      </w:r>
    </w:p>
    <w:p w:rsidR="006415D4" w:rsidRPr="006415D4" w:rsidRDefault="006415D4" w:rsidP="006415D4">
      <w:pPr>
        <w:jc w:val="both"/>
        <w:rPr>
          <w:rFonts w:ascii="Times New Roman" w:hAnsi="Times New Roman" w:cs="Times New Roman"/>
          <w:sz w:val="28"/>
          <w:szCs w:val="28"/>
        </w:rPr>
      </w:pPr>
      <w:r w:rsidRPr="006415D4">
        <w:rPr>
          <w:rFonts w:ascii="Times New Roman" w:hAnsi="Times New Roman" w:cs="Times New Roman"/>
          <w:sz w:val="28"/>
          <w:szCs w:val="28"/>
        </w:rPr>
        <w:t xml:space="preserve"> A Function procedure is another kind </w:t>
      </w:r>
      <w:proofErr w:type="gramStart"/>
      <w:r w:rsidRPr="006415D4">
        <w:rPr>
          <w:rFonts w:ascii="Times New Roman" w:hAnsi="Times New Roman" w:cs="Times New Roman"/>
          <w:sz w:val="28"/>
          <w:szCs w:val="28"/>
        </w:rPr>
        <w:t>of  procedure</w:t>
      </w:r>
      <w:proofErr w:type="gramEnd"/>
      <w:r w:rsidRPr="006415D4">
        <w:rPr>
          <w:rFonts w:ascii="Times New Roman" w:hAnsi="Times New Roman" w:cs="Times New Roman"/>
          <w:sz w:val="28"/>
          <w:szCs w:val="28"/>
        </w:rPr>
        <w:t xml:space="preserve">, similar to a Sub procedure  for it  can take arguments, perform a series of statements, and change the value of its arguments. However, unlike a Sub procedure, a Function procedure can return a value to the calling procedure. </w:t>
      </w:r>
    </w:p>
    <w:p w:rsidR="006415D4" w:rsidRPr="006415D4" w:rsidRDefault="006415D4" w:rsidP="006415D4">
      <w:pPr>
        <w:pStyle w:val="NormalWeb"/>
        <w:rPr>
          <w:rFonts w:ascii="Times New Roman" w:hAnsi="Times New Roman" w:cs="Times New Roman"/>
          <w:sz w:val="28"/>
          <w:szCs w:val="28"/>
        </w:rPr>
      </w:pPr>
      <w:r w:rsidRPr="006415D4">
        <w:rPr>
          <w:rFonts w:ascii="Times New Roman" w:hAnsi="Times New Roman" w:cs="Times New Roman"/>
          <w:sz w:val="28"/>
          <w:szCs w:val="28"/>
        </w:rPr>
        <w:t xml:space="preserve">There are three differences between Sub and Function procedures: (books on line) </w:t>
      </w:r>
      <w:r w:rsidRPr="006415D4">
        <w:rPr>
          <w:rFonts w:ascii="Times New Roman" w:hAnsi="Times New Roman" w:cs="Times New Roman"/>
          <w:sz w:val="28"/>
          <w:szCs w:val="28"/>
        </w:rPr>
        <w:br/>
        <w:t xml:space="preserve">  </w:t>
      </w:r>
      <w:r w:rsidRPr="006415D4">
        <w:rPr>
          <w:rFonts w:ascii="Times New Roman" w:hAnsi="Times New Roman" w:cs="Times New Roman"/>
          <w:noProof/>
          <w:sz w:val="28"/>
          <w:szCs w:val="28"/>
        </w:rPr>
        <w:drawing>
          <wp:inline distT="0" distB="0" distL="0" distR="0">
            <wp:extent cx="11430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415D4">
        <w:rPr>
          <w:rFonts w:ascii="Times New Roman" w:hAnsi="Times New Roman" w:cs="Times New Roman"/>
          <w:sz w:val="28"/>
          <w:szCs w:val="28"/>
        </w:rPr>
        <w:t xml:space="preserve">  Generally, you call a function by including the function procedure name and arguments on the right side of a larger statement or expression </w:t>
      </w:r>
      <w:r w:rsidRPr="006415D4">
        <w:rPr>
          <w:rFonts w:ascii="Times New Roman" w:hAnsi="Times New Roman" w:cs="Times New Roman"/>
          <w:sz w:val="28"/>
          <w:szCs w:val="28"/>
        </w:rPr>
        <w:br/>
        <w:t xml:space="preserve">        </w:t>
      </w:r>
      <w:proofErr w:type="spellStart"/>
      <w:r w:rsidRPr="006415D4">
        <w:rPr>
          <w:rFonts w:ascii="Times New Roman" w:hAnsi="Times New Roman" w:cs="Times New Roman"/>
          <w:sz w:val="28"/>
          <w:szCs w:val="28"/>
        </w:rPr>
        <w:t>returnvalue</w:t>
      </w:r>
      <w:proofErr w:type="spellEnd"/>
      <w:r w:rsidRPr="006415D4">
        <w:rPr>
          <w:rFonts w:ascii="Times New Roman" w:hAnsi="Times New Roman" w:cs="Times New Roman"/>
          <w:sz w:val="28"/>
          <w:szCs w:val="28"/>
        </w:rPr>
        <w:t xml:space="preserve"> = </w:t>
      </w:r>
      <w:proofErr w:type="gramStart"/>
      <w:r w:rsidRPr="006415D4">
        <w:rPr>
          <w:rFonts w:ascii="Times New Roman" w:hAnsi="Times New Roman" w:cs="Times New Roman"/>
          <w:sz w:val="28"/>
          <w:szCs w:val="28"/>
        </w:rPr>
        <w:t>function(</w:t>
      </w:r>
      <w:proofErr w:type="gramEnd"/>
      <w:r w:rsidRPr="006415D4">
        <w:rPr>
          <w:rFonts w:ascii="Times New Roman" w:hAnsi="Times New Roman" w:cs="Times New Roman"/>
          <w:sz w:val="28"/>
          <w:szCs w:val="28"/>
        </w:rPr>
        <w:t xml:space="preserve">) </w:t>
      </w:r>
    </w:p>
    <w:p w:rsidR="006415D4" w:rsidRPr="006415D4" w:rsidRDefault="006415D4" w:rsidP="006415D4">
      <w:pPr>
        <w:pStyle w:val="NormalWeb"/>
        <w:rPr>
          <w:rFonts w:ascii="Times New Roman" w:hAnsi="Times New Roman" w:cs="Times New Roman"/>
          <w:sz w:val="28"/>
          <w:szCs w:val="28"/>
        </w:rPr>
      </w:pPr>
      <w:r w:rsidRPr="006415D4">
        <w:rPr>
          <w:rFonts w:ascii="Times New Roman" w:hAnsi="Times New Roman" w:cs="Times New Roman"/>
          <w:noProof/>
          <w:sz w:val="28"/>
          <w:szCs w:val="28"/>
        </w:rPr>
        <w:drawing>
          <wp:inline distT="0" distB="0" distL="0" distR="0">
            <wp:extent cx="114300" cy="114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415D4">
        <w:rPr>
          <w:rFonts w:ascii="Times New Roman" w:hAnsi="Times New Roman" w:cs="Times New Roman"/>
          <w:sz w:val="28"/>
          <w:szCs w:val="28"/>
        </w:rPr>
        <w:t xml:space="preserve">  Function procedures have data types, just as variables do. This determines the type of the return value. (In the absence of an As clause, the type is the default Variant type.) </w:t>
      </w:r>
    </w:p>
    <w:p w:rsidR="006415D4" w:rsidRPr="006415D4" w:rsidRDefault="006415D4" w:rsidP="006415D4">
      <w:pPr>
        <w:pStyle w:val="NormalWeb"/>
        <w:rPr>
          <w:rFonts w:ascii="Times New Roman" w:hAnsi="Times New Roman" w:cs="Times New Roman"/>
          <w:sz w:val="28"/>
          <w:szCs w:val="28"/>
        </w:rPr>
      </w:pPr>
      <w:r w:rsidRPr="006415D4">
        <w:rPr>
          <w:rFonts w:ascii="Times New Roman" w:hAnsi="Times New Roman" w:cs="Times New Roman"/>
          <w:noProof/>
          <w:sz w:val="28"/>
          <w:szCs w:val="28"/>
        </w:rPr>
        <w:drawing>
          <wp:inline distT="0" distB="0" distL="0" distR="0">
            <wp:extent cx="114300" cy="114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415D4">
        <w:rPr>
          <w:rFonts w:ascii="Times New Roman" w:hAnsi="Times New Roman" w:cs="Times New Roman"/>
          <w:sz w:val="28"/>
          <w:szCs w:val="28"/>
        </w:rPr>
        <w:t xml:space="preserve">  You return a value by assigning it to the </w:t>
      </w:r>
      <w:proofErr w:type="spellStart"/>
      <w:r w:rsidRPr="006415D4">
        <w:rPr>
          <w:rFonts w:ascii="Times New Roman" w:hAnsi="Times New Roman" w:cs="Times New Roman"/>
          <w:sz w:val="28"/>
          <w:szCs w:val="28"/>
        </w:rPr>
        <w:t>procedurename</w:t>
      </w:r>
      <w:proofErr w:type="spellEnd"/>
      <w:r w:rsidRPr="006415D4">
        <w:rPr>
          <w:rFonts w:ascii="Times New Roman" w:hAnsi="Times New Roman" w:cs="Times New Roman"/>
          <w:sz w:val="28"/>
          <w:szCs w:val="28"/>
        </w:rPr>
        <w:t xml:space="preserve"> itself. When the Function procedure returns a value, this value can then become part of a larger expression. </w:t>
      </w:r>
      <w:r w:rsidRPr="006415D4">
        <w:rPr>
          <w:rFonts w:ascii="Times New Roman" w:hAnsi="Times New Roman" w:cs="Times New Roman"/>
          <w:sz w:val="28"/>
          <w:szCs w:val="28"/>
        </w:rPr>
        <w:br/>
        <w:t> </w:t>
      </w:r>
    </w:p>
    <w:p w:rsidR="006415D4" w:rsidRPr="006415D4" w:rsidRDefault="006415D4" w:rsidP="006415D4">
      <w:pPr>
        <w:jc w:val="both"/>
        <w:rPr>
          <w:rFonts w:ascii="Times New Roman" w:hAnsi="Times New Roman" w:cs="Times New Roman"/>
          <w:sz w:val="28"/>
          <w:szCs w:val="28"/>
        </w:rPr>
      </w:pPr>
      <w:r w:rsidRPr="006415D4">
        <w:rPr>
          <w:rFonts w:ascii="Times New Roman" w:hAnsi="Times New Roman" w:cs="Times New Roman"/>
          <w:sz w:val="28"/>
          <w:szCs w:val="28"/>
        </w:rPr>
        <w:t xml:space="preserve">Visual Basic includes built-in, or intrinsic functions, like </w:t>
      </w:r>
      <w:proofErr w:type="spellStart"/>
      <w:r w:rsidRPr="006415D4">
        <w:rPr>
          <w:rFonts w:ascii="Times New Roman" w:hAnsi="Times New Roman" w:cs="Times New Roman"/>
          <w:sz w:val="28"/>
          <w:szCs w:val="28"/>
        </w:rPr>
        <w:t>Sqr</w:t>
      </w:r>
      <w:proofErr w:type="spellEnd"/>
      <w:r w:rsidRPr="006415D4">
        <w:rPr>
          <w:rFonts w:ascii="Times New Roman" w:hAnsi="Times New Roman" w:cs="Times New Roman"/>
          <w:sz w:val="28"/>
          <w:szCs w:val="28"/>
        </w:rPr>
        <w:t xml:space="preserve">, Cos or Chr. In addition, you can use the Function statement to write your own Function procedures. </w:t>
      </w:r>
    </w:p>
    <w:p w:rsid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 xml:space="preserve">The syntax for a Function procedure is: </w:t>
      </w:r>
    </w:p>
    <w:p w:rsidR="006415D4" w:rsidRPr="006415D4" w:rsidRDefault="006415D4" w:rsidP="006415D4">
      <w:pPr>
        <w:jc w:val="both"/>
        <w:rPr>
          <w:rFonts w:ascii="Times New Roman" w:hAnsi="Times New Roman" w:cs="Times New Roman"/>
          <w:sz w:val="28"/>
          <w:szCs w:val="28"/>
        </w:rPr>
      </w:pPr>
      <w:r w:rsidRPr="006415D4">
        <w:rPr>
          <w:rFonts w:ascii="Times New Roman" w:hAnsi="Times New Roman" w:cs="Times New Roman"/>
          <w:sz w:val="28"/>
          <w:szCs w:val="28"/>
        </w:rPr>
        <w:t>[</w:t>
      </w:r>
      <w:proofErr w:type="spellStart"/>
      <w:r w:rsidRPr="006415D4">
        <w:rPr>
          <w:rFonts w:ascii="Times New Roman" w:hAnsi="Times New Roman" w:cs="Times New Roman"/>
          <w:sz w:val="28"/>
          <w:szCs w:val="28"/>
        </w:rPr>
        <w:t>Private|</w:t>
      </w:r>
      <w:proofErr w:type="gramStart"/>
      <w:r w:rsidRPr="006415D4">
        <w:rPr>
          <w:rFonts w:ascii="Times New Roman" w:hAnsi="Times New Roman" w:cs="Times New Roman"/>
          <w:sz w:val="28"/>
          <w:szCs w:val="28"/>
        </w:rPr>
        <w:t>Public</w:t>
      </w:r>
      <w:proofErr w:type="spellEnd"/>
      <w:r w:rsidRPr="006415D4">
        <w:rPr>
          <w:rFonts w:ascii="Times New Roman" w:hAnsi="Times New Roman" w:cs="Times New Roman"/>
          <w:sz w:val="28"/>
          <w:szCs w:val="28"/>
        </w:rPr>
        <w:t>][</w:t>
      </w:r>
      <w:proofErr w:type="gramEnd"/>
      <w:r w:rsidRPr="006415D4">
        <w:rPr>
          <w:rFonts w:ascii="Times New Roman" w:hAnsi="Times New Roman" w:cs="Times New Roman"/>
          <w:sz w:val="28"/>
          <w:szCs w:val="28"/>
        </w:rPr>
        <w:t xml:space="preserve">Static]Function </w:t>
      </w:r>
      <w:proofErr w:type="spellStart"/>
      <w:r w:rsidRPr="006415D4">
        <w:rPr>
          <w:rFonts w:ascii="Times New Roman" w:hAnsi="Times New Roman" w:cs="Times New Roman"/>
          <w:sz w:val="28"/>
          <w:szCs w:val="28"/>
        </w:rPr>
        <w:t>procedurename</w:t>
      </w:r>
      <w:proofErr w:type="spellEnd"/>
      <w:r w:rsidRPr="006415D4">
        <w:rPr>
          <w:rFonts w:ascii="Times New Roman" w:hAnsi="Times New Roman" w:cs="Times New Roman"/>
          <w:sz w:val="28"/>
          <w:szCs w:val="28"/>
        </w:rPr>
        <w:t xml:space="preserve"> (arguments) [As type]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 xml:space="preserve">    statements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End Function</w:t>
      </w:r>
    </w:p>
    <w:p w:rsidR="006415D4" w:rsidRPr="006415D4" w:rsidRDefault="006415D4" w:rsidP="006415D4">
      <w:pPr>
        <w:pStyle w:val="Heading2"/>
        <w:jc w:val="both"/>
        <w:rPr>
          <w:rFonts w:ascii="Times New Roman" w:hAnsi="Times New Roman" w:cs="Times New Roman"/>
          <w:color w:val="auto"/>
          <w:sz w:val="28"/>
          <w:szCs w:val="28"/>
        </w:rPr>
      </w:pPr>
      <w:bookmarkStart w:id="4" w:name="PropertyProcedures"/>
      <w:bookmarkEnd w:id="4"/>
      <w:r w:rsidRPr="006415D4">
        <w:rPr>
          <w:rFonts w:ascii="Times New Roman" w:hAnsi="Times New Roman" w:cs="Times New Roman"/>
          <w:color w:val="auto"/>
          <w:sz w:val="28"/>
          <w:szCs w:val="28"/>
        </w:rPr>
        <w:t>Property Procedures</w:t>
      </w:r>
    </w:p>
    <w:p w:rsidR="006415D4" w:rsidRPr="006415D4" w:rsidRDefault="006415D4" w:rsidP="006415D4">
      <w:pPr>
        <w:jc w:val="both"/>
        <w:rPr>
          <w:rFonts w:ascii="Times New Roman" w:hAnsi="Times New Roman" w:cs="Times New Roman"/>
          <w:sz w:val="28"/>
          <w:szCs w:val="28"/>
        </w:rPr>
      </w:pPr>
      <w:r w:rsidRPr="006415D4">
        <w:rPr>
          <w:rFonts w:ascii="Times New Roman" w:hAnsi="Times New Roman" w:cs="Times New Roman"/>
          <w:b/>
          <w:bCs/>
          <w:sz w:val="28"/>
          <w:szCs w:val="28"/>
        </w:rPr>
        <w:t>Property procedures are typically use to set an object's property or to get the value of an object's property.  This will be useful when we define our own classes and objects.</w:t>
      </w:r>
      <w:r w:rsidRPr="006415D4">
        <w:rPr>
          <w:rFonts w:ascii="Times New Roman" w:hAnsi="Times New Roman" w:cs="Times New Roman"/>
          <w:sz w:val="28"/>
          <w:szCs w:val="28"/>
        </w:rPr>
        <w:t xml:space="preserve"> </w:t>
      </w:r>
    </w:p>
    <w:p w:rsid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b/>
          <w:bCs/>
          <w:sz w:val="28"/>
          <w:szCs w:val="28"/>
        </w:rPr>
        <w:lastRenderedPageBreak/>
        <w:t xml:space="preserve">Here </w:t>
      </w:r>
      <w:proofErr w:type="gramStart"/>
      <w:r w:rsidRPr="006415D4">
        <w:rPr>
          <w:rFonts w:ascii="Times New Roman" w:hAnsi="Times New Roman" w:cs="Times New Roman"/>
          <w:b/>
          <w:bCs/>
          <w:sz w:val="28"/>
          <w:szCs w:val="28"/>
        </w:rPr>
        <w:t>we  just</w:t>
      </w:r>
      <w:proofErr w:type="gramEnd"/>
      <w:r w:rsidRPr="006415D4">
        <w:rPr>
          <w:rFonts w:ascii="Times New Roman" w:hAnsi="Times New Roman" w:cs="Times New Roman"/>
          <w:b/>
          <w:bCs/>
          <w:sz w:val="28"/>
          <w:szCs w:val="28"/>
        </w:rPr>
        <w:t xml:space="preserve"> accept the following information</w:t>
      </w:r>
      <w:r w:rsidRPr="006415D4">
        <w:rPr>
          <w:rFonts w:ascii="Times New Roman" w:hAnsi="Times New Roman" w:cs="Times New Roman"/>
          <w:sz w:val="28"/>
          <w:szCs w:val="28"/>
        </w:rPr>
        <w:t xml:space="preserve">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 xml:space="preserve">Visual Basic provides three kinds of property procedures depending on the purpose </w:t>
      </w:r>
      <w:r w:rsidRPr="006415D4">
        <w:rPr>
          <w:rFonts w:ascii="Times New Roman" w:hAnsi="Times New Roman" w:cs="Times New Roman"/>
          <w:sz w:val="28"/>
          <w:szCs w:val="28"/>
        </w:rPr>
        <w:br/>
        <w:t xml:space="preserve">  </w:t>
      </w:r>
    </w:p>
    <w:p w:rsidR="006415D4" w:rsidRPr="006415D4" w:rsidRDefault="006415D4" w:rsidP="006415D4">
      <w:pPr>
        <w:jc w:val="both"/>
        <w:rPr>
          <w:rFonts w:ascii="Times New Roman" w:hAnsi="Times New Roman" w:cs="Times New Roman"/>
          <w:sz w:val="28"/>
          <w:szCs w:val="28"/>
        </w:rPr>
      </w:pPr>
      <w:r w:rsidRPr="006415D4">
        <w:rPr>
          <w:rFonts w:ascii="Times New Roman" w:hAnsi="Times New Roman" w:cs="Times New Roman"/>
          <w:sz w:val="28"/>
          <w:szCs w:val="28"/>
        </w:rPr>
        <w:t xml:space="preserve">Property Get Returns the value of a property.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 xml:space="preserve">Property Let Sets the value of a property. </w:t>
      </w:r>
    </w:p>
    <w:p w:rsidR="006415D4" w:rsidRPr="006415D4" w:rsidRDefault="006415D4" w:rsidP="006415D4">
      <w:pPr>
        <w:pStyle w:val="NormalWeb"/>
        <w:jc w:val="both"/>
        <w:rPr>
          <w:rFonts w:ascii="Times New Roman" w:hAnsi="Times New Roman" w:cs="Times New Roman"/>
          <w:sz w:val="28"/>
          <w:szCs w:val="28"/>
        </w:rPr>
      </w:pPr>
      <w:r w:rsidRPr="006415D4">
        <w:rPr>
          <w:rFonts w:ascii="Times New Roman" w:hAnsi="Times New Roman" w:cs="Times New Roman"/>
          <w:sz w:val="28"/>
          <w:szCs w:val="28"/>
        </w:rPr>
        <w:t>Property Set Sets the value of an object property (that is, a property that contains a reference to an object).</w:t>
      </w:r>
    </w:p>
    <w:p w:rsidR="006415D4" w:rsidRPr="006415D4" w:rsidRDefault="006415D4" w:rsidP="006415D4">
      <w:pPr>
        <w:pStyle w:val="NormalWeb"/>
        <w:shd w:val="clear" w:color="auto" w:fill="FFFFFF"/>
        <w:jc w:val="both"/>
        <w:rPr>
          <w:rFonts w:ascii="Times New Roman" w:hAnsi="Times New Roman" w:cs="Times New Roman"/>
          <w:sz w:val="28"/>
          <w:szCs w:val="28"/>
        </w:rPr>
      </w:pPr>
      <w:r w:rsidRPr="006415D4">
        <w:rPr>
          <w:rFonts w:ascii="Times New Roman" w:hAnsi="Times New Roman" w:cs="Times New Roman"/>
          <w:sz w:val="28"/>
          <w:szCs w:val="28"/>
        </w:rPr>
        <w:t>Each of these property procedures has a particular role to play in defining a property. The typical property will be made up of a pair of property procedures: A Property Get to retrieve the property value, and a Property Let or Property Set to assign a new value.</w:t>
      </w:r>
    </w:p>
    <w:tbl>
      <w:tblPr>
        <w:tblW w:w="9900" w:type="dxa"/>
        <w:tblCellSpacing w:w="0" w:type="dxa"/>
        <w:tblCellMar>
          <w:left w:w="0" w:type="dxa"/>
          <w:right w:w="0" w:type="dxa"/>
        </w:tblCellMar>
        <w:tblLook w:val="04A0" w:firstRow="1" w:lastRow="0" w:firstColumn="1" w:lastColumn="0" w:noHBand="0" w:noVBand="1"/>
      </w:tblPr>
      <w:tblGrid>
        <w:gridCol w:w="8922"/>
        <w:gridCol w:w="978"/>
      </w:tblGrid>
      <w:tr w:rsidR="006415D4" w:rsidRPr="006415D4" w:rsidTr="006415D4">
        <w:trPr>
          <w:gridAfter w:val="1"/>
          <w:wAfter w:w="480" w:type="dxa"/>
          <w:tblCellSpacing w:w="0" w:type="dxa"/>
        </w:trPr>
        <w:tc>
          <w:tcPr>
            <w:tcW w:w="8895" w:type="dxa"/>
            <w:vAlign w:val="center"/>
            <w:hideMark/>
          </w:tcPr>
          <w:p w:rsidR="006415D4" w:rsidRPr="006415D4" w:rsidRDefault="006415D4" w:rsidP="006415D4">
            <w:pPr>
              <w:spacing w:before="31" w:after="31" w:line="240" w:lineRule="auto"/>
              <w:jc w:val="both"/>
              <w:rPr>
                <w:rFonts w:ascii="Times New Roman" w:eastAsia="Times New Roman" w:hAnsi="Times New Roman" w:cs="Times New Roman"/>
                <w:b/>
                <w:bCs/>
                <w:sz w:val="28"/>
                <w:szCs w:val="28"/>
              </w:rPr>
            </w:pPr>
            <w:r w:rsidRPr="006415D4">
              <w:rPr>
                <w:rFonts w:ascii="Times New Roman" w:eastAsia="Times New Roman" w:hAnsi="Times New Roman" w:cs="Times New Roman"/>
                <w:b/>
                <w:bCs/>
                <w:sz w:val="28"/>
                <w:szCs w:val="28"/>
              </w:rPr>
              <w:t>Passing Arguments</w:t>
            </w:r>
          </w:p>
        </w:tc>
      </w:tr>
      <w:tr w:rsidR="006415D4" w:rsidRPr="006415D4" w:rsidTr="006415D4">
        <w:trPr>
          <w:trHeight w:val="30"/>
          <w:tblCellSpacing w:w="0" w:type="dxa"/>
        </w:trPr>
        <w:tc>
          <w:tcPr>
            <w:tcW w:w="9870" w:type="dxa"/>
            <w:gridSpan w:val="2"/>
            <w:shd w:val="clear" w:color="auto" w:fill="CC3300"/>
            <w:vAlign w:val="center"/>
            <w:hideMark/>
          </w:tcPr>
          <w:p w:rsidR="006415D4" w:rsidRPr="006415D4" w:rsidRDefault="006415D4" w:rsidP="006415D4">
            <w:pPr>
              <w:jc w:val="both"/>
              <w:rPr>
                <w:rFonts w:ascii="Times New Roman" w:hAnsi="Times New Roman" w:cs="Times New Roman"/>
                <w:sz w:val="28"/>
                <w:szCs w:val="28"/>
              </w:rPr>
            </w:pPr>
          </w:p>
        </w:tc>
      </w:tr>
    </w:tbl>
    <w:p w:rsidR="006415D4" w:rsidRPr="006415D4" w:rsidRDefault="006415D4" w:rsidP="006415D4">
      <w:pPr>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
    <w:tbl>
      <w:tblPr>
        <w:tblW w:w="9900" w:type="dxa"/>
        <w:tblCellSpacing w:w="0" w:type="dxa"/>
        <w:tblCellMar>
          <w:left w:w="0" w:type="dxa"/>
          <w:right w:w="0" w:type="dxa"/>
        </w:tblCellMar>
        <w:tblLook w:val="04A0" w:firstRow="1" w:lastRow="0" w:firstColumn="1" w:lastColumn="0" w:noHBand="0" w:noVBand="1"/>
      </w:tblPr>
      <w:tblGrid>
        <w:gridCol w:w="9900"/>
      </w:tblGrid>
      <w:tr w:rsidR="006415D4" w:rsidRPr="006415D4" w:rsidTr="006415D4">
        <w:trPr>
          <w:tblCellSpacing w:w="0" w:type="dxa"/>
        </w:trPr>
        <w:tc>
          <w:tcPr>
            <w:tcW w:w="5000" w:type="pct"/>
            <w:vAlign w:val="center"/>
            <w:hideMark/>
          </w:tcPr>
          <w:p w:rsidR="006415D4" w:rsidRPr="006415D4" w:rsidRDefault="006415D4" w:rsidP="006415D4">
            <w:pPr>
              <w:spacing w:before="31" w:after="31" w:line="240" w:lineRule="auto"/>
              <w:jc w:val="both"/>
              <w:rPr>
                <w:rFonts w:ascii="Times New Roman" w:eastAsia="Times New Roman" w:hAnsi="Times New Roman" w:cs="Times New Roman"/>
                <w:b/>
                <w:bCs/>
                <w:sz w:val="28"/>
                <w:szCs w:val="28"/>
              </w:rPr>
            </w:pPr>
            <w:r w:rsidRPr="006415D4">
              <w:rPr>
                <w:rFonts w:ascii="Times New Roman" w:eastAsia="Times New Roman" w:hAnsi="Times New Roman" w:cs="Times New Roman"/>
                <w:b/>
                <w:bCs/>
                <w:sz w:val="28"/>
                <w:szCs w:val="28"/>
              </w:rPr>
              <w:t>Using Global Variables</w:t>
            </w:r>
          </w:p>
        </w:tc>
      </w:tr>
      <w:tr w:rsidR="006415D4" w:rsidRPr="006415D4" w:rsidTr="006415D4">
        <w:trPr>
          <w:trHeight w:val="15"/>
          <w:tblCellSpacing w:w="0" w:type="dxa"/>
        </w:trPr>
        <w:tc>
          <w:tcPr>
            <w:tcW w:w="5000" w:type="pct"/>
            <w:shd w:val="clear" w:color="auto" w:fill="0000FF"/>
            <w:vAlign w:val="center"/>
            <w:hideMark/>
          </w:tcPr>
          <w:p w:rsidR="006415D4" w:rsidRPr="006415D4" w:rsidRDefault="006415D4" w:rsidP="006415D4">
            <w:pPr>
              <w:jc w:val="both"/>
              <w:rPr>
                <w:rFonts w:ascii="Times New Roman" w:eastAsia="Times New Roman" w:hAnsi="Times New Roman" w:cs="Times New Roman"/>
                <w:b/>
                <w:bCs/>
                <w:sz w:val="28"/>
                <w:szCs w:val="28"/>
              </w:rPr>
            </w:pPr>
          </w:p>
        </w:tc>
      </w:tr>
    </w:tbl>
    <w:p w:rsidR="006415D4" w:rsidRPr="006415D4" w:rsidRDefault="006415D4" w:rsidP="006415D4">
      <w:pPr>
        <w:spacing w:after="0" w:line="240" w:lineRule="auto"/>
        <w:jc w:val="both"/>
        <w:rPr>
          <w:rFonts w:ascii="Times New Roman" w:eastAsia="Times New Roman" w:hAnsi="Times New Roman" w:cs="Times New Roman"/>
          <w:vanish/>
          <w:sz w:val="28"/>
          <w:szCs w:val="28"/>
        </w:rPr>
      </w:pPr>
    </w:p>
    <w:tbl>
      <w:tblPr>
        <w:tblW w:w="9900" w:type="dxa"/>
        <w:tblCellSpacing w:w="15" w:type="dxa"/>
        <w:tblLook w:val="04A0" w:firstRow="1" w:lastRow="0" w:firstColumn="1" w:lastColumn="0" w:noHBand="0" w:noVBand="1"/>
      </w:tblPr>
      <w:tblGrid>
        <w:gridCol w:w="81"/>
        <w:gridCol w:w="9819"/>
      </w:tblGrid>
      <w:tr w:rsidR="006415D4" w:rsidRPr="006415D4" w:rsidTr="006415D4">
        <w:trPr>
          <w:tblCellSpacing w:w="15" w:type="dxa"/>
          <w:hidden/>
        </w:trPr>
        <w:tc>
          <w:tcPr>
            <w:tcW w:w="0" w:type="auto"/>
            <w:tcMar>
              <w:top w:w="15" w:type="dxa"/>
              <w:left w:w="15" w:type="dxa"/>
              <w:bottom w:w="15" w:type="dxa"/>
              <w:right w:w="15" w:type="dxa"/>
            </w:tcMar>
            <w:hideMark/>
          </w:tcPr>
          <w:p w:rsidR="006415D4" w:rsidRPr="006415D4" w:rsidRDefault="006415D4" w:rsidP="006415D4">
            <w:pPr>
              <w:jc w:val="both"/>
              <w:rPr>
                <w:rFonts w:ascii="Times New Roman" w:eastAsia="Times New Roman" w:hAnsi="Times New Roman" w:cs="Times New Roman"/>
                <w:vanish/>
                <w:sz w:val="28"/>
                <w:szCs w:val="28"/>
              </w:rPr>
            </w:pPr>
          </w:p>
        </w:tc>
        <w:tc>
          <w:tcPr>
            <w:tcW w:w="0" w:type="auto"/>
            <w:tcMar>
              <w:top w:w="15" w:type="dxa"/>
              <w:left w:w="15" w:type="dxa"/>
              <w:bottom w:w="15" w:type="dxa"/>
              <w:right w:w="15" w:type="dxa"/>
            </w:tcMar>
            <w:vAlign w:val="center"/>
            <w:hideMark/>
          </w:tcPr>
          <w:p w:rsidR="006415D4" w:rsidRPr="006415D4" w:rsidRDefault="006415D4" w:rsidP="006415D4">
            <w:pPr>
              <w:spacing w:before="160" w:line="240" w:lineRule="auto"/>
              <w:ind w:left="200"/>
              <w:jc w:val="both"/>
              <w:rPr>
                <w:rFonts w:ascii="Times New Roman" w:eastAsia="Times New Roman" w:hAnsi="Times New Roman" w:cs="Times New Roman"/>
                <w:sz w:val="28"/>
                <w:szCs w:val="28"/>
              </w:rPr>
            </w:pPr>
            <w:ins w:id="5" w:author="Unknown">
              <w:r w:rsidRPr="006415D4">
                <w:rPr>
                  <w:rFonts w:ascii="Times New Roman" w:eastAsia="Times New Roman" w:hAnsi="Times New Roman" w:cs="Times New Roman"/>
                  <w:sz w:val="28"/>
                  <w:szCs w:val="28"/>
                </w:rPr>
                <w:t>In the previous lesson, we saw that you could declare a global variable outside of any procedure. When using various procedures in a code file, one of the characteristics of a global variable is that it is automatically accessible to other procedures. Still, a global variable can use access modifiers that would control its access:</w:t>
              </w:r>
            </w:ins>
          </w:p>
        </w:tc>
      </w:tr>
    </w:tbl>
    <w:p w:rsidR="006415D4" w:rsidRPr="006415D4" w:rsidRDefault="006415D4" w:rsidP="006415D4">
      <w:pPr>
        <w:spacing w:after="0" w:line="240" w:lineRule="auto"/>
        <w:jc w:val="both"/>
        <w:rPr>
          <w:rFonts w:ascii="Times New Roman" w:eastAsia="Times New Roman" w:hAnsi="Times New Roman" w:cs="Times New Roman"/>
          <w:vanish/>
          <w:sz w:val="28"/>
          <w:szCs w:val="28"/>
        </w:rPr>
      </w:pPr>
    </w:p>
    <w:tbl>
      <w:tblPr>
        <w:tblW w:w="12360" w:type="dxa"/>
        <w:tblCellSpacing w:w="7" w:type="dxa"/>
        <w:tblCellMar>
          <w:left w:w="0" w:type="dxa"/>
          <w:right w:w="0" w:type="dxa"/>
        </w:tblCellMar>
        <w:tblLook w:val="04A0" w:firstRow="1" w:lastRow="0" w:firstColumn="1" w:lastColumn="0" w:noHBand="0" w:noVBand="1"/>
      </w:tblPr>
      <w:tblGrid>
        <w:gridCol w:w="10024"/>
        <w:gridCol w:w="2336"/>
      </w:tblGrid>
      <w:tr w:rsidR="006415D4" w:rsidRPr="006415D4" w:rsidTr="006415D4">
        <w:trPr>
          <w:tblCellSpacing w:w="7" w:type="dxa"/>
        </w:trPr>
        <w:tc>
          <w:tcPr>
            <w:tcW w:w="9915" w:type="dxa"/>
            <w:vAlign w:val="center"/>
          </w:tcPr>
          <w:p w:rsidR="006415D4" w:rsidRPr="006415D4" w:rsidRDefault="006415D4" w:rsidP="006415D4">
            <w:pPr>
              <w:numPr>
                <w:ilvl w:val="0"/>
                <w:numId w:val="1"/>
              </w:numPr>
              <w:spacing w:before="120" w:after="12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b/>
                <w:bCs/>
                <w:sz w:val="28"/>
                <w:szCs w:val="28"/>
              </w:rPr>
              <w:t>Private</w:t>
            </w:r>
            <w:r w:rsidRPr="006415D4">
              <w:rPr>
                <w:rFonts w:ascii="Times New Roman" w:eastAsia="Times New Roman" w:hAnsi="Times New Roman" w:cs="Times New Roman"/>
                <w:sz w:val="28"/>
                <w:szCs w:val="28"/>
              </w:rPr>
              <w:t xml:space="preserve">: A private global variable can be </w:t>
            </w:r>
            <w:proofErr w:type="gramStart"/>
            <w:r w:rsidRPr="006415D4">
              <w:rPr>
                <w:rFonts w:ascii="Times New Roman" w:eastAsia="Times New Roman" w:hAnsi="Times New Roman" w:cs="Times New Roman"/>
                <w:sz w:val="28"/>
                <w:szCs w:val="28"/>
              </w:rPr>
              <w:t>accessed  by</w:t>
            </w:r>
            <w:proofErr w:type="gramEnd"/>
            <w:r w:rsidRPr="006415D4">
              <w:rPr>
                <w:rFonts w:ascii="Times New Roman" w:eastAsia="Times New Roman" w:hAnsi="Times New Roman" w:cs="Times New Roman"/>
                <w:sz w:val="28"/>
                <w:szCs w:val="28"/>
              </w:rPr>
              <w:t xml:space="preserve"> any procedure of the same module. No procedure of another module, even of the same program, can access it</w:t>
            </w:r>
            <w:r w:rsidRPr="006415D4">
              <w:rPr>
                <w:rFonts w:ascii="Times New Roman" w:eastAsia="Times New Roman" w:hAnsi="Times New Roman" w:cs="Times New Roman"/>
                <w:sz w:val="28"/>
                <w:szCs w:val="28"/>
              </w:rPr>
              <w:br/>
              <w:t> </w:t>
            </w:r>
            <w:r w:rsidRPr="006415D4">
              <w:rPr>
                <w:rFonts w:ascii="Times New Roman" w:eastAsia="Times New Roman" w:hAnsi="Times New Roman" w:cs="Times New Roman"/>
                <w:sz w:val="28"/>
                <w:szCs w:val="28"/>
              </w:rPr>
              <w:br/>
            </w:r>
            <w:r w:rsidRPr="006415D4">
              <w:rPr>
                <w:rFonts w:ascii="Times New Roman" w:eastAsia="Times New Roman" w:hAnsi="Times New Roman" w:cs="Times New Roman"/>
                <w:noProof/>
                <w:sz w:val="28"/>
                <w:szCs w:val="28"/>
              </w:rPr>
              <w:drawing>
                <wp:inline distT="0" distB="0" distL="0" distR="0">
                  <wp:extent cx="5276850" cy="2476500"/>
                  <wp:effectExtent l="0" t="0" r="0" b="0"/>
                  <wp:docPr id="33" name="Picture 33" descr="Global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Global Varia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476500"/>
                          </a:xfrm>
                          <a:prstGeom prst="rect">
                            <a:avLst/>
                          </a:prstGeom>
                          <a:noFill/>
                          <a:ln>
                            <a:noFill/>
                          </a:ln>
                        </pic:spPr>
                      </pic:pic>
                    </a:graphicData>
                  </a:graphic>
                </wp:inline>
              </w:drawing>
            </w:r>
          </w:p>
          <w:p w:rsidR="006415D4" w:rsidRPr="006415D4" w:rsidRDefault="006415D4" w:rsidP="006415D4">
            <w:pPr>
              <w:numPr>
                <w:ilvl w:val="0"/>
                <w:numId w:val="1"/>
              </w:numPr>
              <w:spacing w:before="120" w:after="12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b/>
                <w:bCs/>
                <w:sz w:val="28"/>
                <w:szCs w:val="28"/>
              </w:rPr>
              <w:t>Friend</w:t>
            </w:r>
            <w:r w:rsidRPr="006415D4">
              <w:rPr>
                <w:rFonts w:ascii="Times New Roman" w:eastAsia="Times New Roman" w:hAnsi="Times New Roman" w:cs="Times New Roman"/>
                <w:sz w:val="28"/>
                <w:szCs w:val="28"/>
              </w:rPr>
              <w:t>: A friendly global variable can be accessed by any procedure of any module of the same project. A procedure of another program cannot access that variable</w:t>
            </w:r>
            <w:r w:rsidRPr="006415D4">
              <w:rPr>
                <w:rFonts w:ascii="Times New Roman" w:eastAsia="Times New Roman" w:hAnsi="Times New Roman" w:cs="Times New Roman"/>
                <w:sz w:val="28"/>
                <w:szCs w:val="28"/>
              </w:rPr>
              <w:br/>
            </w:r>
            <w:r w:rsidRPr="006415D4">
              <w:rPr>
                <w:rFonts w:ascii="Times New Roman" w:eastAsia="Times New Roman" w:hAnsi="Times New Roman" w:cs="Times New Roman"/>
                <w:sz w:val="28"/>
                <w:szCs w:val="28"/>
              </w:rPr>
              <w:lastRenderedPageBreak/>
              <w:t> </w:t>
            </w:r>
            <w:r w:rsidRPr="006415D4">
              <w:rPr>
                <w:rFonts w:ascii="Times New Roman" w:eastAsia="Times New Roman" w:hAnsi="Times New Roman" w:cs="Times New Roman"/>
                <w:sz w:val="28"/>
                <w:szCs w:val="28"/>
              </w:rPr>
              <w:br/>
            </w:r>
            <w:r w:rsidRPr="006415D4">
              <w:rPr>
                <w:rFonts w:ascii="Times New Roman" w:eastAsia="Times New Roman" w:hAnsi="Times New Roman" w:cs="Times New Roman"/>
                <w:noProof/>
                <w:sz w:val="28"/>
                <w:szCs w:val="28"/>
              </w:rPr>
              <w:drawing>
                <wp:inline distT="0" distB="0" distL="0" distR="0">
                  <wp:extent cx="5286375" cy="2476500"/>
                  <wp:effectExtent l="0" t="0" r="9525" b="0"/>
                  <wp:docPr id="32" name="Picture 32" descr="Friend Access Mod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Friend Access Modif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2476500"/>
                          </a:xfrm>
                          <a:prstGeom prst="rect">
                            <a:avLst/>
                          </a:prstGeom>
                          <a:noFill/>
                          <a:ln>
                            <a:noFill/>
                          </a:ln>
                        </pic:spPr>
                      </pic:pic>
                    </a:graphicData>
                  </a:graphic>
                </wp:inline>
              </w:drawing>
            </w:r>
          </w:p>
          <w:p w:rsidR="006415D4" w:rsidRPr="006415D4" w:rsidRDefault="006415D4" w:rsidP="006415D4">
            <w:pPr>
              <w:numPr>
                <w:ilvl w:val="0"/>
                <w:numId w:val="1"/>
              </w:numPr>
              <w:spacing w:before="120" w:after="12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b/>
                <w:bCs/>
                <w:sz w:val="28"/>
                <w:szCs w:val="28"/>
              </w:rPr>
              <w:t>Public</w:t>
            </w:r>
            <w:r w:rsidRPr="006415D4">
              <w:rPr>
                <w:rFonts w:ascii="Times New Roman" w:eastAsia="Times New Roman" w:hAnsi="Times New Roman" w:cs="Times New Roman"/>
                <w:sz w:val="28"/>
                <w:szCs w:val="28"/>
              </w:rPr>
              <w:t>: A public global variable can be accessed by any procedure of its project and procedures of other projects</w:t>
            </w:r>
            <w:r w:rsidRPr="006415D4">
              <w:rPr>
                <w:rFonts w:ascii="Times New Roman" w:eastAsia="Times New Roman" w:hAnsi="Times New Roman" w:cs="Times New Roman"/>
                <w:sz w:val="28"/>
                <w:szCs w:val="28"/>
              </w:rPr>
              <w:br/>
              <w:t> </w:t>
            </w:r>
            <w:r w:rsidRPr="006415D4">
              <w:rPr>
                <w:rFonts w:ascii="Times New Roman" w:eastAsia="Times New Roman" w:hAnsi="Times New Roman" w:cs="Times New Roman"/>
                <w:sz w:val="28"/>
                <w:szCs w:val="28"/>
              </w:rPr>
              <w:br/>
            </w:r>
            <w:r w:rsidRPr="006415D4">
              <w:rPr>
                <w:rFonts w:ascii="Times New Roman" w:eastAsia="Times New Roman" w:hAnsi="Times New Roman" w:cs="Times New Roman"/>
                <w:noProof/>
                <w:sz w:val="28"/>
                <w:szCs w:val="28"/>
              </w:rPr>
              <w:drawing>
                <wp:inline distT="0" distB="0" distL="0" distR="0">
                  <wp:extent cx="5267325" cy="2447925"/>
                  <wp:effectExtent l="0" t="0" r="9525" b="9525"/>
                  <wp:docPr id="31" name="Picture 31" descr="Access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Access Lev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6415D4" w:rsidRPr="006415D4" w:rsidRDefault="006415D4" w:rsidP="006415D4">
            <w:pPr>
              <w:spacing w:before="160" w:line="240" w:lineRule="auto"/>
              <w:ind w:left="20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Based on this characteristic of the procedures of a module having access to global variables of the same program, you can declare such variables and initialize or modify them in any procedure of the same code file.</w:t>
            </w:r>
          </w:p>
          <w:tbl>
            <w:tblPr>
              <w:tblW w:w="5000" w:type="pct"/>
              <w:tblCellSpacing w:w="0" w:type="dxa"/>
              <w:tblCellMar>
                <w:left w:w="0" w:type="dxa"/>
                <w:right w:w="0" w:type="dxa"/>
              </w:tblCellMar>
              <w:tblLook w:val="04A0" w:firstRow="1" w:lastRow="0" w:firstColumn="1" w:lastColumn="0" w:noHBand="0" w:noVBand="1"/>
            </w:tblPr>
            <w:tblGrid>
              <w:gridCol w:w="10003"/>
            </w:tblGrid>
            <w:tr w:rsidR="006415D4" w:rsidRPr="006415D4">
              <w:trPr>
                <w:tblCellSpacing w:w="0" w:type="dxa"/>
              </w:trPr>
              <w:tc>
                <w:tcPr>
                  <w:tcW w:w="5000" w:type="pct"/>
                  <w:vAlign w:val="center"/>
                  <w:hideMark/>
                </w:tcPr>
                <w:p w:rsidR="006415D4" w:rsidRPr="006415D4" w:rsidRDefault="006415D4" w:rsidP="006415D4">
                  <w:pPr>
                    <w:spacing w:before="31" w:after="31" w:line="240" w:lineRule="auto"/>
                    <w:jc w:val="both"/>
                    <w:rPr>
                      <w:rFonts w:ascii="Times New Roman" w:eastAsia="Times New Roman" w:hAnsi="Times New Roman" w:cs="Times New Roman"/>
                      <w:b/>
                      <w:bCs/>
                      <w:sz w:val="28"/>
                      <w:szCs w:val="28"/>
                    </w:rPr>
                  </w:pPr>
                  <w:r w:rsidRPr="006415D4">
                    <w:rPr>
                      <w:rFonts w:ascii="Times New Roman" w:eastAsia="Times New Roman" w:hAnsi="Times New Roman" w:cs="Times New Roman"/>
                      <w:b/>
                      <w:noProof/>
                      <w:sz w:val="28"/>
                      <w:szCs w:val="28"/>
                    </w:rPr>
                    <w:drawing>
                      <wp:inline distT="0" distB="0" distL="0" distR="0">
                        <wp:extent cx="180975" cy="171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6415D4">
                    <w:rPr>
                      <w:rFonts w:ascii="Times New Roman" w:eastAsia="Times New Roman" w:hAnsi="Times New Roman" w:cs="Times New Roman"/>
                      <w:b/>
                      <w:bCs/>
                      <w:sz w:val="28"/>
                      <w:szCs w:val="28"/>
                    </w:rPr>
                    <w:t>Practical Learning: Using Global Variables</w:t>
                  </w:r>
                </w:p>
              </w:tc>
            </w:tr>
            <w:tr w:rsidR="006415D4" w:rsidRPr="006415D4">
              <w:trPr>
                <w:trHeight w:val="15"/>
                <w:tblCellSpacing w:w="0" w:type="dxa"/>
              </w:trPr>
              <w:tc>
                <w:tcPr>
                  <w:tcW w:w="5000" w:type="pct"/>
                  <w:shd w:val="clear" w:color="auto" w:fill="CC3300"/>
                  <w:vAlign w:val="center"/>
                  <w:hideMark/>
                </w:tcPr>
                <w:p w:rsidR="006415D4" w:rsidRPr="006415D4" w:rsidRDefault="006415D4" w:rsidP="006415D4">
                  <w:pPr>
                    <w:jc w:val="both"/>
                    <w:rPr>
                      <w:rFonts w:ascii="Times New Roman" w:eastAsia="Times New Roman" w:hAnsi="Times New Roman" w:cs="Times New Roman"/>
                      <w:b/>
                      <w:bCs/>
                      <w:sz w:val="28"/>
                      <w:szCs w:val="28"/>
                    </w:rPr>
                  </w:pPr>
                </w:p>
              </w:tc>
            </w:tr>
          </w:tbl>
          <w:p w:rsidR="006415D4" w:rsidRPr="006415D4" w:rsidRDefault="006415D4" w:rsidP="00686CE7">
            <w:pPr>
              <w:spacing w:before="120" w:after="12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To use global variables, change the document as follows:</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Module Geometry</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Private Length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Double</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Private Width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Double</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Private Sub </w:t>
            </w:r>
            <w:proofErr w:type="spellStart"/>
            <w:proofErr w:type="gramStart"/>
            <w:r w:rsidRPr="006415D4">
              <w:rPr>
                <w:rFonts w:ascii="Times New Roman" w:eastAsia="Times New Roman" w:hAnsi="Times New Roman" w:cs="Times New Roman"/>
                <w:sz w:val="28"/>
                <w:szCs w:val="28"/>
              </w:rPr>
              <w:t>GetLength</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Length = </w:t>
            </w:r>
            <w:proofErr w:type="spellStart"/>
            <w:proofErr w:type="gramStart"/>
            <w:r w:rsidRPr="006415D4">
              <w:rPr>
                <w:rFonts w:ascii="Times New Roman" w:eastAsia="Times New Roman" w:hAnsi="Times New Roman" w:cs="Times New Roman"/>
                <w:sz w:val="28"/>
                <w:szCs w:val="28"/>
              </w:rPr>
              <w:t>InputBox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&amp;</w:t>
            </w:r>
            <w:proofErr w:type="spellStart"/>
            <w:r w:rsidRPr="006415D4">
              <w:rPr>
                <w:rFonts w:ascii="Times New Roman" w:eastAsia="Times New Roman" w:hAnsi="Times New Roman" w:cs="Times New Roman"/>
                <w:sz w:val="28"/>
                <w:szCs w:val="28"/>
              </w:rPr>
              <w:t>quot;Enter</w:t>
            </w:r>
            <w:proofErr w:type="spellEnd"/>
            <w:r w:rsidRPr="006415D4">
              <w:rPr>
                <w:rFonts w:ascii="Times New Roman" w:eastAsia="Times New Roman" w:hAnsi="Times New Roman" w:cs="Times New Roman"/>
                <w:sz w:val="28"/>
                <w:szCs w:val="28"/>
              </w:rPr>
              <w:t xml:space="preserve"> Rectangle Length:&amp;</w:t>
            </w:r>
            <w:proofErr w:type="spellStart"/>
            <w:r w:rsidRPr="006415D4">
              <w:rPr>
                <w:rFonts w:ascii="Times New Roman" w:eastAsia="Times New Roman" w:hAnsi="Times New Roman" w:cs="Times New Roman"/>
                <w:sz w:val="28"/>
                <w:szCs w:val="28"/>
              </w:rPr>
              <w:t>quot</w:t>
            </w:r>
            <w:proofErr w:type="spellEnd"/>
            <w:r w:rsidRPr="006415D4">
              <w:rPr>
                <w:rFonts w:ascii="Times New Roman" w:eastAsia="Times New Roman" w:hAnsi="Times New Roman" w:cs="Times New Roman"/>
                <w:sz w:val="28"/>
                <w:szCs w:val="28"/>
              </w:rPr>
              <w:t>;)</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Sub</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Private Sub </w:t>
            </w:r>
            <w:proofErr w:type="spellStart"/>
            <w:proofErr w:type="gramStart"/>
            <w:r w:rsidRPr="006415D4">
              <w:rPr>
                <w:rFonts w:ascii="Times New Roman" w:eastAsia="Times New Roman" w:hAnsi="Times New Roman" w:cs="Times New Roman"/>
                <w:sz w:val="28"/>
                <w:szCs w:val="28"/>
              </w:rPr>
              <w:t>GetWidth</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Width = </w:t>
            </w:r>
            <w:proofErr w:type="spellStart"/>
            <w:proofErr w:type="gramStart"/>
            <w:r w:rsidRPr="006415D4">
              <w:rPr>
                <w:rFonts w:ascii="Times New Roman" w:eastAsia="Times New Roman" w:hAnsi="Times New Roman" w:cs="Times New Roman"/>
                <w:sz w:val="28"/>
                <w:szCs w:val="28"/>
              </w:rPr>
              <w:t>InputBox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&amp;</w:t>
            </w:r>
            <w:proofErr w:type="spellStart"/>
            <w:r w:rsidRPr="006415D4">
              <w:rPr>
                <w:rFonts w:ascii="Times New Roman" w:eastAsia="Times New Roman" w:hAnsi="Times New Roman" w:cs="Times New Roman"/>
                <w:sz w:val="28"/>
                <w:szCs w:val="28"/>
              </w:rPr>
              <w:t>quot;Enter</w:t>
            </w:r>
            <w:proofErr w:type="spellEnd"/>
            <w:r w:rsidRPr="006415D4">
              <w:rPr>
                <w:rFonts w:ascii="Times New Roman" w:eastAsia="Times New Roman" w:hAnsi="Times New Roman" w:cs="Times New Roman"/>
                <w:sz w:val="28"/>
                <w:szCs w:val="28"/>
              </w:rPr>
              <w:t xml:space="preserve"> Rectangle Width:&amp;</w:t>
            </w:r>
            <w:proofErr w:type="spellStart"/>
            <w:r w:rsidRPr="006415D4">
              <w:rPr>
                <w:rFonts w:ascii="Times New Roman" w:eastAsia="Times New Roman" w:hAnsi="Times New Roman" w:cs="Times New Roman"/>
                <w:sz w:val="28"/>
                <w:szCs w:val="28"/>
              </w:rPr>
              <w:t>quot</w:t>
            </w:r>
            <w:proofErr w:type="spellEnd"/>
            <w:r w:rsidRPr="006415D4">
              <w:rPr>
                <w:rFonts w:ascii="Times New Roman" w:eastAsia="Times New Roman" w:hAnsi="Times New Roman" w:cs="Times New Roman"/>
                <w:sz w:val="28"/>
                <w:szCs w:val="28"/>
              </w:rPr>
              <w:t>;)</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Sub</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lastRenderedPageBreak/>
              <w:t xml:space="preserve">    Private Function </w:t>
            </w:r>
            <w:proofErr w:type="spellStart"/>
            <w:proofErr w:type="gramStart"/>
            <w:r w:rsidRPr="006415D4">
              <w:rPr>
                <w:rFonts w:ascii="Times New Roman" w:eastAsia="Times New Roman" w:hAnsi="Times New Roman" w:cs="Times New Roman"/>
                <w:sz w:val="28"/>
                <w:szCs w:val="28"/>
              </w:rPr>
              <w:t>CalculatePerimeter</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As Double</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CalculatePerimeter</w:t>
            </w:r>
            <w:proofErr w:type="spellEnd"/>
            <w:r w:rsidRPr="006415D4">
              <w:rPr>
                <w:rFonts w:ascii="Times New Roman" w:eastAsia="Times New Roman" w:hAnsi="Times New Roman" w:cs="Times New Roman"/>
                <w:sz w:val="28"/>
                <w:szCs w:val="28"/>
              </w:rPr>
              <w:t xml:space="preserve"> = (Length + Width) * 2</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Public Function </w:t>
            </w:r>
            <w:proofErr w:type="gramStart"/>
            <w:r w:rsidRPr="006415D4">
              <w:rPr>
                <w:rFonts w:ascii="Times New Roman" w:eastAsia="Times New Roman" w:hAnsi="Times New Roman" w:cs="Times New Roman"/>
                <w:sz w:val="28"/>
                <w:szCs w:val="28"/>
              </w:rPr>
              <w:t>Main(</w:t>
            </w:r>
            <w:proofErr w:type="gramEnd"/>
            <w:r w:rsidRPr="006415D4">
              <w:rPr>
                <w:rFonts w:ascii="Times New Roman" w:eastAsia="Times New Roman" w:hAnsi="Times New Roman" w:cs="Times New Roman"/>
                <w:sz w:val="28"/>
                <w:szCs w:val="28"/>
              </w:rPr>
              <w:t>) As Integer</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Perimeter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Double</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GetLength</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GetWidth</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Perimeter = </w:t>
            </w:r>
            <w:proofErr w:type="spellStart"/>
            <w:proofErr w:type="gramStart"/>
            <w:r w:rsidRPr="006415D4">
              <w:rPr>
                <w:rFonts w:ascii="Times New Roman" w:eastAsia="Times New Roman" w:hAnsi="Times New Roman" w:cs="Times New Roman"/>
                <w:sz w:val="28"/>
                <w:szCs w:val="28"/>
              </w:rPr>
              <w:t>CalculatePerimeter</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 Square Characteristics=-="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"Length: " &amp; </w:t>
            </w:r>
            <w:proofErr w:type="spellStart"/>
            <w:r w:rsidRPr="006415D4">
              <w:rPr>
                <w:rFonts w:ascii="Times New Roman" w:eastAsia="Times New Roman" w:hAnsi="Times New Roman" w:cs="Times New Roman"/>
                <w:sz w:val="28"/>
                <w:szCs w:val="28"/>
              </w:rPr>
              <w:t>vbTab</w:t>
            </w:r>
            <w:proofErr w:type="spellEnd"/>
            <w:r w:rsidRPr="006415D4">
              <w:rPr>
                <w:rFonts w:ascii="Times New Roman" w:eastAsia="Times New Roman" w:hAnsi="Times New Roman" w:cs="Times New Roman"/>
                <w:sz w:val="28"/>
                <w:szCs w:val="28"/>
              </w:rPr>
              <w:t xml:space="preserve"> &amp; Length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"Width:  " &amp; </w:t>
            </w:r>
            <w:proofErr w:type="spellStart"/>
            <w:r w:rsidRPr="006415D4">
              <w:rPr>
                <w:rFonts w:ascii="Times New Roman" w:eastAsia="Times New Roman" w:hAnsi="Times New Roman" w:cs="Times New Roman"/>
                <w:sz w:val="28"/>
                <w:szCs w:val="28"/>
              </w:rPr>
              <w:t>vbTab</w:t>
            </w:r>
            <w:proofErr w:type="spellEnd"/>
            <w:r w:rsidRPr="006415D4">
              <w:rPr>
                <w:rFonts w:ascii="Times New Roman" w:eastAsia="Times New Roman" w:hAnsi="Times New Roman" w:cs="Times New Roman"/>
                <w:sz w:val="28"/>
                <w:szCs w:val="28"/>
              </w:rPr>
              <w:t xml:space="preserve"> &amp; Width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"Perimeter: " &amp; Perimeter)</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Return 0</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Times New Roman" w:eastAsia="Times New Roman" w:hAnsi="Times New Roman"/>
              </w:rPr>
            </w:pPr>
            <w:r w:rsidRPr="00686CE7">
              <w:rPr>
                <w:rFonts w:ascii="Times New Roman" w:eastAsia="Times New Roman" w:hAnsi="Times New Roman"/>
              </w:rPr>
              <w:t>End Module</w:t>
            </w:r>
          </w:p>
          <w:p w:rsidR="006415D4" w:rsidRPr="006415D4" w:rsidRDefault="006415D4" w:rsidP="00686CE7">
            <w:pPr>
              <w:spacing w:before="120" w:after="12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To execute the program, on the Standard toolbar, click the Start Debugging button </w:t>
            </w:r>
            <w:r w:rsidRPr="006415D4">
              <w:rPr>
                <w:rFonts w:ascii="Times New Roman" w:eastAsia="Times New Roman" w:hAnsi="Times New Roman" w:cs="Times New Roman"/>
                <w:noProof/>
                <w:sz w:val="28"/>
                <w:szCs w:val="28"/>
              </w:rPr>
              <w:drawing>
                <wp:inline distT="0" distB="0" distL="0" distR="0">
                  <wp:extent cx="200025" cy="200025"/>
                  <wp:effectExtent l="0" t="0" r="9525" b="9525"/>
                  <wp:docPr id="29" name="Picture 29" descr="Start Debu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Start Debugg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6415D4" w:rsidRPr="006415D4" w:rsidRDefault="006415D4" w:rsidP="00686CE7">
            <w:pPr>
              <w:spacing w:before="120" w:after="12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Enter the length as </w:t>
            </w:r>
            <w:r w:rsidRPr="006415D4">
              <w:rPr>
                <w:rFonts w:ascii="Times New Roman" w:eastAsia="Times New Roman" w:hAnsi="Times New Roman" w:cs="Times New Roman"/>
                <w:b/>
                <w:bCs/>
                <w:sz w:val="28"/>
                <w:szCs w:val="28"/>
              </w:rPr>
              <w:t>32.08</w:t>
            </w:r>
            <w:r w:rsidRPr="006415D4">
              <w:rPr>
                <w:rFonts w:ascii="Times New Roman" w:eastAsia="Times New Roman" w:hAnsi="Times New Roman" w:cs="Times New Roman"/>
                <w:sz w:val="28"/>
                <w:szCs w:val="28"/>
              </w:rPr>
              <w:t xml:space="preserve"> and the with as </w:t>
            </w:r>
            <w:r w:rsidRPr="006415D4">
              <w:rPr>
                <w:rFonts w:ascii="Times New Roman" w:eastAsia="Times New Roman" w:hAnsi="Times New Roman" w:cs="Times New Roman"/>
                <w:b/>
                <w:bCs/>
                <w:sz w:val="28"/>
                <w:szCs w:val="28"/>
              </w:rPr>
              <w:t>24.84</w:t>
            </w:r>
          </w:p>
          <w:p w:rsidR="006415D4" w:rsidRPr="006415D4" w:rsidRDefault="006415D4" w:rsidP="00686CE7">
            <w:pPr>
              <w:spacing w:before="120" w:after="12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Close the message box and return to your programming environment</w:t>
            </w:r>
          </w:p>
          <w:tbl>
            <w:tblPr>
              <w:tblW w:w="5000" w:type="pct"/>
              <w:tblCellSpacing w:w="0" w:type="dxa"/>
              <w:tblCellMar>
                <w:left w:w="0" w:type="dxa"/>
                <w:right w:w="0" w:type="dxa"/>
              </w:tblCellMar>
              <w:tblLook w:val="04A0" w:firstRow="1" w:lastRow="0" w:firstColumn="1" w:lastColumn="0" w:noHBand="0" w:noVBand="1"/>
            </w:tblPr>
            <w:tblGrid>
              <w:gridCol w:w="10003"/>
            </w:tblGrid>
            <w:tr w:rsidR="006415D4" w:rsidRPr="006415D4">
              <w:trPr>
                <w:tblCellSpacing w:w="0" w:type="dxa"/>
              </w:trPr>
              <w:tc>
                <w:tcPr>
                  <w:tcW w:w="5000" w:type="pct"/>
                  <w:vAlign w:val="center"/>
                  <w:hideMark/>
                </w:tcPr>
                <w:p w:rsidR="006415D4" w:rsidRPr="006415D4" w:rsidRDefault="006415D4" w:rsidP="006415D4">
                  <w:pPr>
                    <w:spacing w:before="31" w:after="31" w:line="240" w:lineRule="auto"/>
                    <w:jc w:val="both"/>
                    <w:rPr>
                      <w:rFonts w:ascii="Times New Roman" w:eastAsia="Times New Roman" w:hAnsi="Times New Roman" w:cs="Times New Roman"/>
                      <w:b/>
                      <w:bCs/>
                      <w:sz w:val="28"/>
                      <w:szCs w:val="28"/>
                    </w:rPr>
                  </w:pPr>
                  <w:r w:rsidRPr="006415D4">
                    <w:rPr>
                      <w:rFonts w:ascii="Times New Roman" w:eastAsia="Times New Roman" w:hAnsi="Times New Roman" w:cs="Times New Roman"/>
                      <w:b/>
                      <w:bCs/>
                      <w:sz w:val="28"/>
                      <w:szCs w:val="28"/>
                    </w:rPr>
                    <w:t>Introduction to Arguments</w:t>
                  </w:r>
                </w:p>
              </w:tc>
            </w:tr>
            <w:tr w:rsidR="006415D4" w:rsidRPr="006415D4">
              <w:trPr>
                <w:trHeight w:val="15"/>
                <w:tblCellSpacing w:w="0" w:type="dxa"/>
              </w:trPr>
              <w:tc>
                <w:tcPr>
                  <w:tcW w:w="5000" w:type="pct"/>
                  <w:shd w:val="clear" w:color="auto" w:fill="0000FF"/>
                  <w:vAlign w:val="center"/>
                  <w:hideMark/>
                </w:tcPr>
                <w:p w:rsidR="006415D4" w:rsidRPr="006415D4" w:rsidRDefault="006415D4" w:rsidP="006415D4">
                  <w:pPr>
                    <w:jc w:val="both"/>
                    <w:rPr>
                      <w:rFonts w:ascii="Times New Roman" w:eastAsia="Times New Roman" w:hAnsi="Times New Roman" w:cs="Times New Roman"/>
                      <w:b/>
                      <w:bCs/>
                      <w:sz w:val="28"/>
                      <w:szCs w:val="28"/>
                    </w:rPr>
                  </w:pPr>
                </w:p>
              </w:tc>
            </w:tr>
          </w:tbl>
          <w:p w:rsidR="006415D4" w:rsidRPr="006415D4" w:rsidRDefault="006415D4" w:rsidP="006415D4">
            <w:pPr>
              <w:spacing w:before="160" w:line="240" w:lineRule="auto"/>
              <w:ind w:left="20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So far, to use a value in a procedure, we had to declare it. In some cases, a procedure may need an external value in order to carry its assignment. A value that is supplied to a procedure is called an argument.</w:t>
            </w:r>
          </w:p>
          <w:p w:rsidR="006415D4" w:rsidRPr="006415D4" w:rsidRDefault="006415D4" w:rsidP="006415D4">
            <w:pPr>
              <w:spacing w:before="160" w:line="240" w:lineRule="auto"/>
              <w:ind w:left="20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When creating a procedure that will use an external value, declare the argument that represents that value between the parentheses of the procedure. For a procedure, the syntax you use would be: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Sub </w:t>
            </w:r>
            <w:proofErr w:type="spellStart"/>
            <w:proofErr w:type="gramStart"/>
            <w:r w:rsidRPr="006415D4">
              <w:rPr>
                <w:rFonts w:ascii="Times New Roman" w:eastAsia="Times New Roman" w:hAnsi="Times New Roman" w:cs="Times New Roman"/>
                <w:i/>
                <w:iCs/>
                <w:sz w:val="28"/>
                <w:szCs w:val="28"/>
              </w:rPr>
              <w:t>ProcedureName</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i/>
                <w:iCs/>
                <w:sz w:val="28"/>
                <w:szCs w:val="28"/>
              </w:rPr>
              <w:t>Argument</w:t>
            </w:r>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Sub</w:t>
            </w:r>
          </w:p>
          <w:p w:rsidR="006415D4" w:rsidRPr="006415D4" w:rsidRDefault="006415D4" w:rsidP="006415D4">
            <w:pPr>
              <w:spacing w:before="160" w:line="240" w:lineRule="auto"/>
              <w:ind w:left="20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If you are creating a function, the syntax would be: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Function </w:t>
            </w:r>
            <w:proofErr w:type="spellStart"/>
            <w:proofErr w:type="gramStart"/>
            <w:r w:rsidRPr="006415D4">
              <w:rPr>
                <w:rFonts w:ascii="Times New Roman" w:eastAsia="Times New Roman" w:hAnsi="Times New Roman" w:cs="Times New Roman"/>
                <w:i/>
                <w:iCs/>
                <w:sz w:val="28"/>
                <w:szCs w:val="28"/>
              </w:rPr>
              <w:t>ProcedureName</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i/>
                <w:iCs/>
                <w:sz w:val="28"/>
                <w:szCs w:val="28"/>
              </w:rPr>
              <w:t>Argument</w:t>
            </w:r>
            <w:r w:rsidRPr="006415D4">
              <w:rPr>
                <w:rFonts w:ascii="Times New Roman" w:eastAsia="Times New Roman" w:hAnsi="Times New Roman" w:cs="Times New Roman"/>
                <w:sz w:val="28"/>
                <w:szCs w:val="28"/>
              </w:rPr>
              <w:t xml:space="preserve">) As </w:t>
            </w:r>
            <w:proofErr w:type="spellStart"/>
            <w:r w:rsidRPr="006415D4">
              <w:rPr>
                <w:rFonts w:ascii="Times New Roman" w:eastAsia="Times New Roman" w:hAnsi="Times New Roman" w:cs="Times New Roman"/>
                <w:i/>
                <w:iCs/>
                <w:sz w:val="28"/>
                <w:szCs w:val="28"/>
              </w:rPr>
              <w:t>DataType</w:t>
            </w:r>
            <w:proofErr w:type="spellEnd"/>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Function Sub</w:t>
            </w:r>
          </w:p>
          <w:p w:rsidR="006415D4" w:rsidRPr="006415D4" w:rsidRDefault="006415D4" w:rsidP="006415D4">
            <w:pPr>
              <w:spacing w:before="160" w:line="240" w:lineRule="auto"/>
              <w:ind w:left="20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The argument must be declared as a normal variable, omitting the </w:t>
            </w:r>
            <w:r w:rsidRPr="006415D4">
              <w:rPr>
                <w:rFonts w:ascii="Times New Roman" w:eastAsia="Times New Roman" w:hAnsi="Times New Roman" w:cs="Times New Roman"/>
                <w:b/>
                <w:bCs/>
                <w:sz w:val="28"/>
                <w:szCs w:val="28"/>
              </w:rPr>
              <w:t>Dim</w:t>
            </w:r>
            <w:r w:rsidRPr="006415D4">
              <w:rPr>
                <w:rFonts w:ascii="Times New Roman" w:eastAsia="Times New Roman" w:hAnsi="Times New Roman" w:cs="Times New Roman"/>
                <w:sz w:val="28"/>
                <w:szCs w:val="28"/>
              </w:rPr>
              <w:t xml:space="preserve"> keyword. Here is an example that creates a function that takes a string as argument: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Function </w:t>
            </w:r>
            <w:proofErr w:type="spellStart"/>
            <w:proofErr w:type="gramStart"/>
            <w:r w:rsidRPr="006415D4">
              <w:rPr>
                <w:rFonts w:ascii="Times New Roman" w:eastAsia="Times New Roman" w:hAnsi="Times New Roman" w:cs="Times New Roman"/>
                <w:sz w:val="28"/>
                <w:szCs w:val="28"/>
              </w:rPr>
              <w:t>CalculatePayroll</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strName</w:t>
            </w:r>
            <w:proofErr w:type="spellEnd"/>
            <w:r w:rsidRPr="006415D4">
              <w:rPr>
                <w:rFonts w:ascii="Times New Roman" w:eastAsia="Times New Roman" w:hAnsi="Times New Roman" w:cs="Times New Roman"/>
                <w:sz w:val="28"/>
                <w:szCs w:val="28"/>
              </w:rPr>
              <w:t xml:space="preserve"> As String) As Double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Function Sub</w:t>
            </w:r>
          </w:p>
          <w:p w:rsidR="006415D4" w:rsidRPr="006415D4" w:rsidRDefault="006415D4" w:rsidP="006415D4">
            <w:pPr>
              <w:spacing w:before="160" w:line="240" w:lineRule="auto"/>
              <w:ind w:left="20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lastRenderedPageBreak/>
              <w:t>A certain procedure can take more than one argument. In this case, in the parentheses of the procedure, separate the arguments with a comma. Here is an example of a procedure that takes two arguments:</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Sub </w:t>
            </w:r>
            <w:proofErr w:type="spellStart"/>
            <w:proofErr w:type="gramStart"/>
            <w:r w:rsidRPr="006415D4">
              <w:rPr>
                <w:rFonts w:ascii="Times New Roman" w:eastAsia="Times New Roman" w:hAnsi="Times New Roman" w:cs="Times New Roman"/>
                <w:sz w:val="28"/>
                <w:szCs w:val="28"/>
              </w:rPr>
              <w:t>EvaluateInvoice</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EmplName</w:t>
            </w:r>
            <w:proofErr w:type="spellEnd"/>
            <w:r w:rsidRPr="006415D4">
              <w:rPr>
                <w:rFonts w:ascii="Times New Roman" w:eastAsia="Times New Roman" w:hAnsi="Times New Roman" w:cs="Times New Roman"/>
                <w:sz w:val="28"/>
                <w:szCs w:val="28"/>
              </w:rPr>
              <w:t xml:space="preserve"> As String, </w:t>
            </w:r>
            <w:proofErr w:type="spellStart"/>
            <w:r w:rsidRPr="006415D4">
              <w:rPr>
                <w:rFonts w:ascii="Times New Roman" w:eastAsia="Times New Roman" w:hAnsi="Times New Roman" w:cs="Times New Roman"/>
                <w:sz w:val="28"/>
                <w:szCs w:val="28"/>
              </w:rPr>
              <w:t>HourlySalary</w:t>
            </w:r>
            <w:proofErr w:type="spellEnd"/>
            <w:r w:rsidRPr="006415D4">
              <w:rPr>
                <w:rFonts w:ascii="Times New Roman" w:eastAsia="Times New Roman" w:hAnsi="Times New Roman" w:cs="Times New Roman"/>
                <w:sz w:val="28"/>
                <w:szCs w:val="28"/>
              </w:rPr>
              <w:t xml:space="preserve"> As Currency)</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Sub</w:t>
            </w:r>
          </w:p>
          <w:p w:rsidR="006415D4" w:rsidRPr="006415D4" w:rsidRDefault="006415D4" w:rsidP="006415D4">
            <w:pPr>
              <w:spacing w:before="160" w:line="240" w:lineRule="auto"/>
              <w:ind w:left="20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In the body of a procedure that takes one or more arguments, use the argument(s) as you see fit as if they were locally declared variables. For example, you can involve them with values inside of the procedure. You can also exclusively use the values of the arguments to perform the assignment.</w:t>
            </w:r>
          </w:p>
          <w:tbl>
            <w:tblPr>
              <w:tblW w:w="5000" w:type="pct"/>
              <w:tblCellSpacing w:w="0" w:type="dxa"/>
              <w:tblCellMar>
                <w:left w:w="0" w:type="dxa"/>
                <w:right w:w="0" w:type="dxa"/>
              </w:tblCellMar>
              <w:tblLook w:val="04A0" w:firstRow="1" w:lastRow="0" w:firstColumn="1" w:lastColumn="0" w:noHBand="0" w:noVBand="1"/>
            </w:tblPr>
            <w:tblGrid>
              <w:gridCol w:w="10003"/>
            </w:tblGrid>
            <w:tr w:rsidR="006415D4" w:rsidRPr="006415D4">
              <w:trPr>
                <w:tblCellSpacing w:w="0" w:type="dxa"/>
              </w:trPr>
              <w:tc>
                <w:tcPr>
                  <w:tcW w:w="5000" w:type="pct"/>
                  <w:vAlign w:val="center"/>
                  <w:hideMark/>
                </w:tcPr>
                <w:p w:rsidR="006415D4" w:rsidRPr="006415D4" w:rsidRDefault="006415D4" w:rsidP="006415D4">
                  <w:pPr>
                    <w:spacing w:before="31" w:after="31" w:line="240" w:lineRule="auto"/>
                    <w:jc w:val="both"/>
                    <w:rPr>
                      <w:rFonts w:ascii="Times New Roman" w:eastAsia="Times New Roman" w:hAnsi="Times New Roman" w:cs="Times New Roman"/>
                      <w:b/>
                      <w:bCs/>
                      <w:sz w:val="28"/>
                      <w:szCs w:val="28"/>
                    </w:rPr>
                  </w:pPr>
                  <w:r w:rsidRPr="006415D4">
                    <w:rPr>
                      <w:rFonts w:ascii="Times New Roman" w:eastAsia="Times New Roman" w:hAnsi="Times New Roman" w:cs="Times New Roman"/>
                      <w:b/>
                      <w:bCs/>
                      <w:sz w:val="28"/>
                      <w:szCs w:val="28"/>
                    </w:rPr>
                    <w:t xml:space="preserve">Calling a Procedure </w:t>
                  </w:r>
                  <w:proofErr w:type="gramStart"/>
                  <w:r w:rsidRPr="006415D4">
                    <w:rPr>
                      <w:rFonts w:ascii="Times New Roman" w:eastAsia="Times New Roman" w:hAnsi="Times New Roman" w:cs="Times New Roman"/>
                      <w:b/>
                      <w:bCs/>
                      <w:sz w:val="28"/>
                      <w:szCs w:val="28"/>
                    </w:rPr>
                    <w:t>With</w:t>
                  </w:r>
                  <w:proofErr w:type="gramEnd"/>
                  <w:r w:rsidRPr="006415D4">
                    <w:rPr>
                      <w:rFonts w:ascii="Times New Roman" w:eastAsia="Times New Roman" w:hAnsi="Times New Roman" w:cs="Times New Roman"/>
                      <w:b/>
                      <w:bCs/>
                      <w:sz w:val="28"/>
                      <w:szCs w:val="28"/>
                    </w:rPr>
                    <w:t xml:space="preserve"> Argument</w:t>
                  </w:r>
                </w:p>
              </w:tc>
            </w:tr>
            <w:tr w:rsidR="006415D4" w:rsidRPr="006415D4">
              <w:trPr>
                <w:trHeight w:val="15"/>
                <w:tblCellSpacing w:w="0" w:type="dxa"/>
              </w:trPr>
              <w:tc>
                <w:tcPr>
                  <w:tcW w:w="5000" w:type="pct"/>
                  <w:shd w:val="clear" w:color="auto" w:fill="0000FF"/>
                  <w:vAlign w:val="center"/>
                  <w:hideMark/>
                </w:tcPr>
                <w:p w:rsidR="006415D4" w:rsidRPr="006415D4" w:rsidRDefault="006415D4" w:rsidP="006415D4">
                  <w:pPr>
                    <w:jc w:val="both"/>
                    <w:rPr>
                      <w:rFonts w:ascii="Times New Roman" w:eastAsia="Times New Roman" w:hAnsi="Times New Roman" w:cs="Times New Roman"/>
                      <w:b/>
                      <w:bCs/>
                      <w:sz w:val="28"/>
                      <w:szCs w:val="28"/>
                    </w:rPr>
                  </w:pPr>
                </w:p>
              </w:tc>
            </w:tr>
          </w:tbl>
          <w:p w:rsidR="006415D4" w:rsidRPr="006415D4" w:rsidRDefault="006415D4" w:rsidP="006415D4">
            <w:pPr>
              <w:spacing w:before="160" w:line="240" w:lineRule="auto"/>
              <w:ind w:left="20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To call a procedure that takes an argument, type its name and a space, followed by a value for each argument between parentheses. The value provided for an argument is also called a parameter. If there is more than one argument, separate them with a comma. Here is an example: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Module Exercise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Private Function </w:t>
            </w:r>
            <w:proofErr w:type="spellStart"/>
            <w:r w:rsidRPr="006415D4">
              <w:rPr>
                <w:rFonts w:ascii="Times New Roman" w:eastAsia="Times New Roman" w:hAnsi="Times New Roman" w:cs="Times New Roman"/>
                <w:sz w:val="28"/>
                <w:szCs w:val="28"/>
              </w:rPr>
              <w:t>GetFullName</w:t>
            </w:r>
            <w:proofErr w:type="spellEnd"/>
            <w:r w:rsidRPr="006415D4">
              <w:rPr>
                <w:rFonts w:ascii="Times New Roman" w:eastAsia="Times New Roman" w:hAnsi="Times New Roman" w:cs="Times New Roman"/>
                <w:sz w:val="28"/>
                <w:szCs w:val="28"/>
              </w:rPr>
              <w:t>$(</w:t>
            </w:r>
            <w:proofErr w:type="spellStart"/>
            <w:r w:rsidRPr="006415D4">
              <w:rPr>
                <w:rFonts w:ascii="Times New Roman" w:eastAsia="Times New Roman" w:hAnsi="Times New Roman" w:cs="Times New Roman"/>
                <w:sz w:val="28"/>
                <w:szCs w:val="28"/>
              </w:rPr>
              <w:t>strFirst</w:t>
            </w:r>
            <w:proofErr w:type="spellEnd"/>
            <w:r w:rsidRPr="006415D4">
              <w:rPr>
                <w:rFonts w:ascii="Times New Roman" w:eastAsia="Times New Roman" w:hAnsi="Times New Roman" w:cs="Times New Roman"/>
                <w:sz w:val="28"/>
                <w:szCs w:val="28"/>
              </w:rPr>
              <w:t xml:space="preserve"> As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strLast</w:t>
            </w:r>
            <w:proofErr w:type="spellEnd"/>
            <w:r w:rsidRPr="006415D4">
              <w:rPr>
                <w:rFonts w:ascii="Times New Roman" w:eastAsia="Times New Roman" w:hAnsi="Times New Roman" w:cs="Times New Roman"/>
                <w:sz w:val="28"/>
                <w:szCs w:val="28"/>
              </w:rPr>
              <w:t xml:space="preserve"> As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FName</w:t>
            </w:r>
            <w:proofErr w:type="spellEnd"/>
            <w:r w:rsidRPr="006415D4">
              <w:rPr>
                <w:rFonts w:ascii="Times New Roman" w:eastAsia="Times New Roman" w:hAnsi="Times New Roman" w:cs="Times New Roman"/>
                <w:sz w:val="28"/>
                <w:szCs w:val="28"/>
              </w:rPr>
              <w:t xml:space="preserve"> As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FName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strFirst</w:t>
            </w:r>
            <w:proofErr w:type="spellEnd"/>
            <w:r w:rsidRPr="006415D4">
              <w:rPr>
                <w:rFonts w:ascii="Times New Roman" w:eastAsia="Times New Roman" w:hAnsi="Times New Roman" w:cs="Times New Roman"/>
                <w:sz w:val="28"/>
                <w:szCs w:val="28"/>
              </w:rPr>
              <w:t xml:space="preserve"> &amp; " " &amp; </w:t>
            </w:r>
            <w:proofErr w:type="spellStart"/>
            <w:r w:rsidRPr="006415D4">
              <w:rPr>
                <w:rFonts w:ascii="Times New Roman" w:eastAsia="Times New Roman" w:hAnsi="Times New Roman" w:cs="Times New Roman"/>
                <w:sz w:val="28"/>
                <w:szCs w:val="28"/>
              </w:rPr>
              <w:t>strLast</w:t>
            </w:r>
            <w:proofErr w:type="spellEnd"/>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GetFullName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FName</w:t>
            </w:r>
            <w:proofErr w:type="spellEnd"/>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Public Function </w:t>
            </w:r>
            <w:proofErr w:type="gramStart"/>
            <w:r w:rsidRPr="006415D4">
              <w:rPr>
                <w:rFonts w:ascii="Times New Roman" w:eastAsia="Times New Roman" w:hAnsi="Times New Roman" w:cs="Times New Roman"/>
                <w:sz w:val="28"/>
                <w:szCs w:val="28"/>
              </w:rPr>
              <w:t>Main(</w:t>
            </w:r>
            <w:proofErr w:type="gramEnd"/>
            <w:r w:rsidRPr="006415D4">
              <w:rPr>
                <w:rFonts w:ascii="Times New Roman" w:eastAsia="Times New Roman" w:hAnsi="Times New Roman" w:cs="Times New Roman"/>
                <w:sz w:val="28"/>
                <w:szCs w:val="28"/>
              </w:rPr>
              <w:t>) As Integer</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FirstName, </w:t>
            </w:r>
            <w:proofErr w:type="spellStart"/>
            <w:r w:rsidRPr="006415D4">
              <w:rPr>
                <w:rFonts w:ascii="Times New Roman" w:eastAsia="Times New Roman" w:hAnsi="Times New Roman" w:cs="Times New Roman"/>
                <w:sz w:val="28"/>
                <w:szCs w:val="28"/>
              </w:rPr>
              <w:t>LastName</w:t>
            </w:r>
            <w:proofErr w:type="spellEnd"/>
            <w:r w:rsidRPr="006415D4">
              <w:rPr>
                <w:rFonts w:ascii="Times New Roman" w:eastAsia="Times New Roman" w:hAnsi="Times New Roman" w:cs="Times New Roman"/>
                <w:sz w:val="28"/>
                <w:szCs w:val="28"/>
              </w:rPr>
              <w:t xml:space="preserve"> As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FullName</w:t>
            </w:r>
            <w:proofErr w:type="spellEnd"/>
            <w:r w:rsidRPr="006415D4">
              <w:rPr>
                <w:rFonts w:ascii="Times New Roman" w:eastAsia="Times New Roman" w:hAnsi="Times New Roman" w:cs="Times New Roman"/>
                <w:sz w:val="28"/>
                <w:szCs w:val="28"/>
              </w:rPr>
              <w:t xml:space="preserve"> As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ComputerLanguage</w:t>
            </w:r>
            <w:proofErr w:type="spellEnd"/>
            <w:r w:rsidRPr="006415D4">
              <w:rPr>
                <w:rFonts w:ascii="Times New Roman" w:eastAsia="Times New Roman" w:hAnsi="Times New Roman" w:cs="Times New Roman"/>
                <w:sz w:val="28"/>
                <w:szCs w:val="28"/>
              </w:rPr>
              <w:t xml:space="preserve"> As String = "Visual Basic"</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FirstName = </w:t>
            </w:r>
            <w:proofErr w:type="spellStart"/>
            <w:proofErr w:type="gramStart"/>
            <w:r w:rsidRPr="006415D4">
              <w:rPr>
                <w:rFonts w:ascii="Times New Roman" w:eastAsia="Times New Roman" w:hAnsi="Times New Roman" w:cs="Times New Roman"/>
                <w:sz w:val="28"/>
                <w:szCs w:val="28"/>
              </w:rPr>
              <w:t>inputbox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"Enter First Name: ")</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LastName</w:t>
            </w:r>
            <w:proofErr w:type="spellEnd"/>
            <w:r w:rsidRPr="006415D4">
              <w:rPr>
                <w:rFonts w:ascii="Times New Roman" w:eastAsia="Times New Roman" w:hAnsi="Times New Roman" w:cs="Times New Roman"/>
                <w:sz w:val="28"/>
                <w:szCs w:val="28"/>
              </w:rPr>
              <w:t xml:space="preserve"> = </w:t>
            </w:r>
            <w:proofErr w:type="spellStart"/>
            <w:proofErr w:type="gramStart"/>
            <w:r w:rsidRPr="006415D4">
              <w:rPr>
                <w:rFonts w:ascii="Times New Roman" w:eastAsia="Times New Roman" w:hAnsi="Times New Roman" w:cs="Times New Roman"/>
                <w:sz w:val="28"/>
                <w:szCs w:val="28"/>
              </w:rPr>
              <w:t>inputbox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"Enter Last Name: ")</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FullName</w:t>
            </w:r>
            <w:proofErr w:type="spellEnd"/>
            <w:r w:rsidRPr="006415D4">
              <w:rPr>
                <w:rFonts w:ascii="Times New Roman" w:eastAsia="Times New Roman" w:hAnsi="Times New Roman" w:cs="Times New Roman"/>
                <w:sz w:val="28"/>
                <w:szCs w:val="28"/>
              </w:rPr>
              <w:t xml:space="preserve"> = </w:t>
            </w:r>
            <w:proofErr w:type="spellStart"/>
            <w:proofErr w:type="gramStart"/>
            <w:r w:rsidRPr="006415D4">
              <w:rPr>
                <w:rFonts w:ascii="Times New Roman" w:eastAsia="Times New Roman" w:hAnsi="Times New Roman" w:cs="Times New Roman"/>
                <w:sz w:val="28"/>
                <w:szCs w:val="28"/>
              </w:rPr>
              <w:t>GetFullName</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FirstName, </w:t>
            </w:r>
            <w:proofErr w:type="spellStart"/>
            <w:r w:rsidRPr="006415D4">
              <w:rPr>
                <w:rFonts w:ascii="Times New Roman" w:eastAsia="Times New Roman" w:hAnsi="Times New Roman" w:cs="Times New Roman"/>
                <w:sz w:val="28"/>
                <w:szCs w:val="28"/>
              </w:rPr>
              <w:t>LastName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"Hello, " &amp; </w:t>
            </w:r>
            <w:proofErr w:type="spellStart"/>
            <w:r w:rsidRPr="006415D4">
              <w:rPr>
                <w:rFonts w:ascii="Times New Roman" w:eastAsia="Times New Roman" w:hAnsi="Times New Roman" w:cs="Times New Roman"/>
                <w:sz w:val="28"/>
                <w:szCs w:val="28"/>
              </w:rPr>
              <w:t>FullName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gramStart"/>
            <w:r w:rsidRPr="006415D4">
              <w:rPr>
                <w:rFonts w:ascii="Times New Roman" w:eastAsia="Times New Roman" w:hAnsi="Times New Roman" w:cs="Times New Roman"/>
                <w:sz w:val="28"/>
                <w:szCs w:val="28"/>
              </w:rPr>
              <w:t>Welcome(</w:t>
            </w:r>
            <w:proofErr w:type="spellStart"/>
            <w:proofErr w:type="gramEnd"/>
            <w:r w:rsidRPr="006415D4">
              <w:rPr>
                <w:rFonts w:ascii="Times New Roman" w:eastAsia="Times New Roman" w:hAnsi="Times New Roman" w:cs="Times New Roman"/>
                <w:sz w:val="28"/>
                <w:szCs w:val="28"/>
              </w:rPr>
              <w:t>ComputerLanguage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ab/>
              <w:t>Return 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Sub </w:t>
            </w:r>
            <w:proofErr w:type="gramStart"/>
            <w:r w:rsidRPr="006415D4">
              <w:rPr>
                <w:rFonts w:ascii="Times New Roman" w:eastAsia="Times New Roman" w:hAnsi="Times New Roman" w:cs="Times New Roman"/>
                <w:sz w:val="28"/>
                <w:szCs w:val="28"/>
              </w:rPr>
              <w:t>Welcome(</w:t>
            </w:r>
            <w:proofErr w:type="spellStart"/>
            <w:proofErr w:type="gramEnd"/>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strLanguage</w:t>
            </w:r>
            <w:proofErr w:type="spellEnd"/>
            <w:r w:rsidRPr="006415D4">
              <w:rPr>
                <w:rFonts w:ascii="Times New Roman" w:eastAsia="Times New Roman" w:hAnsi="Times New Roman" w:cs="Times New Roman"/>
                <w:sz w:val="28"/>
                <w:szCs w:val="28"/>
              </w:rPr>
              <w:t xml:space="preserve"> As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"Welcome to the wonderful world of " &amp; </w:t>
            </w:r>
            <w:proofErr w:type="spellStart"/>
            <w:r w:rsidRPr="006415D4">
              <w:rPr>
                <w:rFonts w:ascii="Times New Roman" w:eastAsia="Times New Roman" w:hAnsi="Times New Roman" w:cs="Times New Roman"/>
                <w:sz w:val="28"/>
                <w:szCs w:val="28"/>
              </w:rPr>
              <w:t>strLanguage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Sub</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lastRenderedPageBreak/>
              <w:t>End Module</w:t>
            </w:r>
          </w:p>
          <w:p w:rsidR="006415D4" w:rsidRPr="006415D4" w:rsidRDefault="006415D4" w:rsidP="006415D4">
            <w:pPr>
              <w:spacing w:before="160" w:line="240" w:lineRule="auto"/>
              <w:ind w:left="20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As mentioned previously, you can also use the </w:t>
            </w:r>
            <w:r w:rsidRPr="006415D4">
              <w:rPr>
                <w:rFonts w:ascii="Times New Roman" w:eastAsia="Times New Roman" w:hAnsi="Times New Roman" w:cs="Times New Roman"/>
                <w:b/>
                <w:bCs/>
                <w:sz w:val="28"/>
                <w:szCs w:val="28"/>
              </w:rPr>
              <w:t>Call</w:t>
            </w:r>
            <w:r w:rsidRPr="006415D4">
              <w:rPr>
                <w:rFonts w:ascii="Times New Roman" w:eastAsia="Times New Roman" w:hAnsi="Times New Roman" w:cs="Times New Roman"/>
                <w:sz w:val="28"/>
                <w:szCs w:val="28"/>
              </w:rPr>
              <w:t xml:space="preserve"> keyword to call a procedure. </w:t>
            </w:r>
          </w:p>
          <w:p w:rsidR="006415D4" w:rsidRPr="006415D4" w:rsidRDefault="006415D4" w:rsidP="006415D4">
            <w:pPr>
              <w:spacing w:before="160" w:line="240" w:lineRule="auto"/>
              <w:ind w:left="20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When you call a procedure that takes more than one argument, you must provide the values of the arguments in the exact order they are listed inside of the parentheses of the function. Fortunately, you don't have to. If you know the names of the arguments, you can type them in any order and provide a value for each. To do that, on the right side of each argument, type </w:t>
            </w:r>
            <w:proofErr w:type="gramStart"/>
            <w:r w:rsidRPr="006415D4">
              <w:rPr>
                <w:rFonts w:ascii="Times New Roman" w:eastAsia="Times New Roman" w:hAnsi="Times New Roman" w:cs="Times New Roman"/>
                <w:sz w:val="28"/>
                <w:szCs w:val="28"/>
              </w:rPr>
              <w:t>the :</w:t>
            </w:r>
            <w:proofErr w:type="gramEnd"/>
            <w:r w:rsidRPr="006415D4">
              <w:rPr>
                <w:rFonts w:ascii="Times New Roman" w:eastAsia="Times New Roman" w:hAnsi="Times New Roman" w:cs="Times New Roman"/>
                <w:sz w:val="28"/>
                <w:szCs w:val="28"/>
              </w:rPr>
              <w:t>= operator followed by the desired value for the argument. Here are examples:</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Public Module Exercise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Private Function </w:t>
            </w:r>
            <w:proofErr w:type="spellStart"/>
            <w:r w:rsidRPr="006415D4">
              <w:rPr>
                <w:rFonts w:ascii="Times New Roman" w:eastAsia="Times New Roman" w:hAnsi="Times New Roman" w:cs="Times New Roman"/>
                <w:sz w:val="28"/>
                <w:szCs w:val="28"/>
              </w:rPr>
              <w:t>GetFullName</w:t>
            </w:r>
            <w:proofErr w:type="spellEnd"/>
            <w:r w:rsidRPr="006415D4">
              <w:rPr>
                <w:rFonts w:ascii="Times New Roman" w:eastAsia="Times New Roman" w:hAnsi="Times New Roman" w:cs="Times New Roman"/>
                <w:sz w:val="28"/>
                <w:szCs w:val="28"/>
              </w:rPr>
              <w:t xml:space="preserve">$(MI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ab/>
            </w:r>
            <w:r w:rsidRPr="006415D4">
              <w:rPr>
                <w:rFonts w:ascii="Times New Roman" w:eastAsia="Times New Roman" w:hAnsi="Times New Roman" w:cs="Times New Roman"/>
                <w:sz w:val="28"/>
                <w:szCs w:val="28"/>
              </w:rPr>
              <w:tab/>
            </w:r>
            <w:r w:rsidRPr="006415D4">
              <w:rPr>
                <w:rFonts w:ascii="Times New Roman" w:eastAsia="Times New Roman" w:hAnsi="Times New Roman" w:cs="Times New Roman"/>
                <w:sz w:val="28"/>
                <w:szCs w:val="28"/>
              </w:rPr>
              <w:tab/>
            </w:r>
            <w:r w:rsidRPr="006415D4">
              <w:rPr>
                <w:rFonts w:ascii="Times New Roman" w:eastAsia="Times New Roman" w:hAnsi="Times New Roman" w:cs="Times New Roman"/>
                <w:sz w:val="28"/>
                <w:szCs w:val="28"/>
              </w:rPr>
              <w:tab/>
              <w:t xml:space="preserve">  </w:t>
            </w:r>
            <w:proofErr w:type="spellStart"/>
            <w:r w:rsidRPr="006415D4">
              <w:rPr>
                <w:rFonts w:ascii="Times New Roman" w:eastAsia="Times New Roman" w:hAnsi="Times New Roman" w:cs="Times New Roman"/>
                <w:sz w:val="28"/>
                <w:szCs w:val="28"/>
              </w:rPr>
              <w:t>LastName</w:t>
            </w:r>
            <w:proofErr w:type="spellEnd"/>
            <w:r w:rsidRPr="006415D4">
              <w:rPr>
                <w:rFonts w:ascii="Times New Roman" w:eastAsia="Times New Roman" w:hAnsi="Times New Roman" w:cs="Times New Roman"/>
                <w:sz w:val="28"/>
                <w:szCs w:val="28"/>
              </w:rPr>
              <w:t xml:space="preserve"> As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ab/>
            </w:r>
            <w:r w:rsidRPr="006415D4">
              <w:rPr>
                <w:rFonts w:ascii="Times New Roman" w:eastAsia="Times New Roman" w:hAnsi="Times New Roman" w:cs="Times New Roman"/>
                <w:sz w:val="28"/>
                <w:szCs w:val="28"/>
              </w:rPr>
              <w:tab/>
            </w:r>
            <w:r w:rsidRPr="006415D4">
              <w:rPr>
                <w:rFonts w:ascii="Times New Roman" w:eastAsia="Times New Roman" w:hAnsi="Times New Roman" w:cs="Times New Roman"/>
                <w:sz w:val="28"/>
                <w:szCs w:val="28"/>
              </w:rPr>
              <w:tab/>
            </w:r>
            <w:r w:rsidRPr="006415D4">
              <w:rPr>
                <w:rFonts w:ascii="Times New Roman" w:eastAsia="Times New Roman" w:hAnsi="Times New Roman" w:cs="Times New Roman"/>
                <w:sz w:val="28"/>
                <w:szCs w:val="28"/>
              </w:rPr>
              <w:tab/>
              <w:t xml:space="preserve">  FirstName As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GetFullName</w:t>
            </w:r>
            <w:proofErr w:type="spellEnd"/>
            <w:r w:rsidRPr="006415D4">
              <w:rPr>
                <w:rFonts w:ascii="Times New Roman" w:eastAsia="Times New Roman" w:hAnsi="Times New Roman" w:cs="Times New Roman"/>
                <w:sz w:val="28"/>
                <w:szCs w:val="28"/>
              </w:rPr>
              <w:t xml:space="preserve"> = FirstName &amp; " " &amp; MI &amp; " " &amp; </w:t>
            </w:r>
            <w:proofErr w:type="spellStart"/>
            <w:r w:rsidRPr="006415D4">
              <w:rPr>
                <w:rFonts w:ascii="Times New Roman" w:eastAsia="Times New Roman" w:hAnsi="Times New Roman" w:cs="Times New Roman"/>
                <w:sz w:val="28"/>
                <w:szCs w:val="28"/>
              </w:rPr>
              <w:t>LastName</w:t>
            </w:r>
            <w:proofErr w:type="spellEnd"/>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Public Function </w:t>
            </w:r>
            <w:proofErr w:type="gramStart"/>
            <w:r w:rsidRPr="006415D4">
              <w:rPr>
                <w:rFonts w:ascii="Times New Roman" w:eastAsia="Times New Roman" w:hAnsi="Times New Roman" w:cs="Times New Roman"/>
                <w:sz w:val="28"/>
                <w:szCs w:val="28"/>
              </w:rPr>
              <w:t>Main(</w:t>
            </w:r>
            <w:proofErr w:type="gramEnd"/>
            <w:r w:rsidRPr="006415D4">
              <w:rPr>
                <w:rFonts w:ascii="Times New Roman" w:eastAsia="Times New Roman" w:hAnsi="Times New Roman" w:cs="Times New Roman"/>
                <w:sz w:val="28"/>
                <w:szCs w:val="28"/>
              </w:rPr>
              <w:t>) As Integer</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FullName</w:t>
            </w:r>
            <w:proofErr w:type="spellEnd"/>
            <w:r w:rsidRPr="006415D4">
              <w:rPr>
                <w:rFonts w:ascii="Times New Roman" w:eastAsia="Times New Roman" w:hAnsi="Times New Roman" w:cs="Times New Roman"/>
                <w:sz w:val="28"/>
                <w:szCs w:val="28"/>
              </w:rPr>
              <w:t xml:space="preserve"> As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ComputerLanguage</w:t>
            </w:r>
            <w:proofErr w:type="spellEnd"/>
            <w:r w:rsidRPr="006415D4">
              <w:rPr>
                <w:rFonts w:ascii="Times New Roman" w:eastAsia="Times New Roman" w:hAnsi="Times New Roman" w:cs="Times New Roman"/>
                <w:sz w:val="28"/>
                <w:szCs w:val="28"/>
              </w:rPr>
              <w:t xml:space="preserve"> As String = "</w:t>
            </w:r>
            <w:proofErr w:type="spellStart"/>
            <w:r w:rsidRPr="006415D4">
              <w:rPr>
                <w:rFonts w:ascii="Times New Roman" w:eastAsia="Times New Roman" w:hAnsi="Times New Roman" w:cs="Times New Roman"/>
                <w:sz w:val="28"/>
                <w:szCs w:val="28"/>
              </w:rPr>
              <w:t>VBasic</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FullName</w:t>
            </w:r>
            <w:proofErr w:type="spellEnd"/>
            <w:r w:rsidRPr="006415D4">
              <w:rPr>
                <w:rFonts w:ascii="Times New Roman" w:eastAsia="Times New Roman" w:hAnsi="Times New Roman" w:cs="Times New Roman"/>
                <w:sz w:val="28"/>
                <w:szCs w:val="28"/>
              </w:rPr>
              <w:t xml:space="preserve"> = </w:t>
            </w:r>
            <w:proofErr w:type="spellStart"/>
            <w:proofErr w:type="gramStart"/>
            <w:r w:rsidRPr="006415D4">
              <w:rPr>
                <w:rFonts w:ascii="Times New Roman" w:eastAsia="Times New Roman" w:hAnsi="Times New Roman" w:cs="Times New Roman"/>
                <w:sz w:val="28"/>
                <w:szCs w:val="28"/>
              </w:rPr>
              <w:t>GetFullName</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LastName</w:t>
            </w:r>
            <w:proofErr w:type="spellEnd"/>
            <w:r w:rsidRPr="006415D4">
              <w:rPr>
                <w:rFonts w:ascii="Times New Roman" w:eastAsia="Times New Roman" w:hAnsi="Times New Roman" w:cs="Times New Roman"/>
                <w:sz w:val="28"/>
                <w:szCs w:val="28"/>
              </w:rPr>
              <w:t>:="Roberts", FirstName:="Alan", MI:="R.")</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"Hello " &amp; </w:t>
            </w:r>
            <w:proofErr w:type="spellStart"/>
            <w:r w:rsidRPr="006415D4">
              <w:rPr>
                <w:rFonts w:ascii="Times New Roman" w:eastAsia="Times New Roman" w:hAnsi="Times New Roman" w:cs="Times New Roman"/>
                <w:sz w:val="28"/>
                <w:szCs w:val="28"/>
              </w:rPr>
              <w:t>FullName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Call </w:t>
            </w:r>
            <w:proofErr w:type="gramStart"/>
            <w:r w:rsidRPr="006415D4">
              <w:rPr>
                <w:rFonts w:ascii="Times New Roman" w:eastAsia="Times New Roman" w:hAnsi="Times New Roman" w:cs="Times New Roman"/>
                <w:sz w:val="28"/>
                <w:szCs w:val="28"/>
              </w:rPr>
              <w:t>Welcome(</w:t>
            </w:r>
            <w:proofErr w:type="spellStart"/>
            <w:proofErr w:type="gramEnd"/>
            <w:r w:rsidRPr="006415D4">
              <w:rPr>
                <w:rFonts w:ascii="Times New Roman" w:eastAsia="Times New Roman" w:hAnsi="Times New Roman" w:cs="Times New Roman"/>
                <w:sz w:val="28"/>
                <w:szCs w:val="28"/>
              </w:rPr>
              <w:t>ComputerLanguage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ab/>
              <w:t>Return 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Private Sub </w:t>
            </w:r>
            <w:proofErr w:type="gramStart"/>
            <w:r w:rsidRPr="006415D4">
              <w:rPr>
                <w:rFonts w:ascii="Times New Roman" w:eastAsia="Times New Roman" w:hAnsi="Times New Roman" w:cs="Times New Roman"/>
                <w:sz w:val="28"/>
                <w:szCs w:val="28"/>
              </w:rPr>
              <w:t>Welcome(</w:t>
            </w:r>
            <w:proofErr w:type="spellStart"/>
            <w:proofErr w:type="gramEnd"/>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strLanguage</w:t>
            </w:r>
            <w:proofErr w:type="spellEnd"/>
            <w:r w:rsidRPr="006415D4">
              <w:rPr>
                <w:rFonts w:ascii="Times New Roman" w:eastAsia="Times New Roman" w:hAnsi="Times New Roman" w:cs="Times New Roman"/>
                <w:sz w:val="28"/>
                <w:szCs w:val="28"/>
              </w:rPr>
              <w:t xml:space="preserve"> As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"Welcome to the wonderful world of " &amp; </w:t>
            </w:r>
            <w:proofErr w:type="spellStart"/>
            <w:r w:rsidRPr="006415D4">
              <w:rPr>
                <w:rFonts w:ascii="Times New Roman" w:eastAsia="Times New Roman" w:hAnsi="Times New Roman" w:cs="Times New Roman"/>
                <w:sz w:val="28"/>
                <w:szCs w:val="28"/>
              </w:rPr>
              <w:t>strLanguage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Sub</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Module</w:t>
            </w:r>
          </w:p>
          <w:tbl>
            <w:tblPr>
              <w:tblW w:w="5000" w:type="pct"/>
              <w:tblCellSpacing w:w="0" w:type="dxa"/>
              <w:tblCellMar>
                <w:left w:w="0" w:type="dxa"/>
                <w:right w:w="0" w:type="dxa"/>
              </w:tblCellMar>
              <w:tblLook w:val="04A0" w:firstRow="1" w:lastRow="0" w:firstColumn="1" w:lastColumn="0" w:noHBand="0" w:noVBand="1"/>
            </w:tblPr>
            <w:tblGrid>
              <w:gridCol w:w="10003"/>
            </w:tblGrid>
            <w:tr w:rsidR="006415D4" w:rsidRPr="006415D4">
              <w:trPr>
                <w:tblCellSpacing w:w="0" w:type="dxa"/>
              </w:trPr>
              <w:tc>
                <w:tcPr>
                  <w:tcW w:w="5000" w:type="pct"/>
                  <w:vAlign w:val="center"/>
                  <w:hideMark/>
                </w:tcPr>
                <w:p w:rsidR="006415D4" w:rsidRPr="006415D4" w:rsidRDefault="006415D4" w:rsidP="006415D4">
                  <w:pPr>
                    <w:spacing w:before="31" w:after="31" w:line="240" w:lineRule="auto"/>
                    <w:jc w:val="both"/>
                    <w:rPr>
                      <w:rFonts w:ascii="Times New Roman" w:eastAsia="Times New Roman" w:hAnsi="Times New Roman" w:cs="Times New Roman"/>
                      <w:b/>
                      <w:bCs/>
                      <w:sz w:val="28"/>
                      <w:szCs w:val="28"/>
                    </w:rPr>
                  </w:pPr>
                  <w:r w:rsidRPr="006415D4">
                    <w:rPr>
                      <w:rFonts w:ascii="Times New Roman" w:eastAsia="Times New Roman" w:hAnsi="Times New Roman" w:cs="Times New Roman"/>
                      <w:b/>
                      <w:noProof/>
                      <w:sz w:val="28"/>
                      <w:szCs w:val="28"/>
                    </w:rPr>
                    <w:drawing>
                      <wp:inline distT="0" distB="0" distL="0" distR="0">
                        <wp:extent cx="180975" cy="171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6415D4">
                    <w:rPr>
                      <w:rFonts w:ascii="Times New Roman" w:eastAsia="Times New Roman" w:hAnsi="Times New Roman" w:cs="Times New Roman"/>
                      <w:b/>
                      <w:bCs/>
                      <w:sz w:val="28"/>
                      <w:szCs w:val="28"/>
                    </w:rPr>
                    <w:t>Practical Learning: Passing Arguments to a Procedure</w:t>
                  </w:r>
                </w:p>
              </w:tc>
            </w:tr>
            <w:tr w:rsidR="006415D4" w:rsidRPr="006415D4">
              <w:trPr>
                <w:trHeight w:val="15"/>
                <w:tblCellSpacing w:w="0" w:type="dxa"/>
              </w:trPr>
              <w:tc>
                <w:tcPr>
                  <w:tcW w:w="5000" w:type="pct"/>
                  <w:shd w:val="clear" w:color="auto" w:fill="CC3300"/>
                  <w:vAlign w:val="center"/>
                  <w:hideMark/>
                </w:tcPr>
                <w:p w:rsidR="006415D4" w:rsidRPr="006415D4" w:rsidRDefault="006415D4" w:rsidP="006415D4">
                  <w:pPr>
                    <w:jc w:val="both"/>
                    <w:rPr>
                      <w:rFonts w:ascii="Times New Roman" w:eastAsia="Times New Roman" w:hAnsi="Times New Roman" w:cs="Times New Roman"/>
                      <w:b/>
                      <w:bCs/>
                      <w:sz w:val="28"/>
                      <w:szCs w:val="28"/>
                    </w:rPr>
                  </w:pPr>
                </w:p>
              </w:tc>
            </w:tr>
          </w:tbl>
          <w:p w:rsidR="006415D4" w:rsidRPr="006415D4" w:rsidRDefault="006415D4" w:rsidP="00686CE7">
            <w:pPr>
              <w:spacing w:before="120" w:after="12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To pass arguments to a function, change the file as follows (when you type the argument, Microsoft Visual Studio, actually the Visual Basic language parser, will add the </w:t>
            </w:r>
            <w:proofErr w:type="spellStart"/>
            <w:r w:rsidRPr="006415D4">
              <w:rPr>
                <w:rFonts w:ascii="Times New Roman" w:eastAsia="Times New Roman" w:hAnsi="Times New Roman" w:cs="Times New Roman"/>
                <w:b/>
                <w:bCs/>
                <w:sz w:val="28"/>
                <w:szCs w:val="28"/>
              </w:rPr>
              <w:t>ByVal</w:t>
            </w:r>
            <w:proofErr w:type="spellEnd"/>
            <w:r w:rsidRPr="006415D4">
              <w:rPr>
                <w:rFonts w:ascii="Times New Roman" w:eastAsia="Times New Roman" w:hAnsi="Times New Roman" w:cs="Times New Roman"/>
                <w:sz w:val="28"/>
                <w:szCs w:val="28"/>
              </w:rPr>
              <w:t xml:space="preserve"> keywords; in the next sections, we will learn what that keyword means; for now, keep it but ignore it): </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Module Geometry</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Private Function </w:t>
            </w:r>
            <w:proofErr w:type="spellStart"/>
            <w:proofErr w:type="gramStart"/>
            <w:r w:rsidRPr="006415D4">
              <w:rPr>
                <w:rFonts w:ascii="Times New Roman" w:eastAsia="Times New Roman" w:hAnsi="Times New Roman" w:cs="Times New Roman"/>
                <w:sz w:val="28"/>
                <w:szCs w:val="28"/>
              </w:rPr>
              <w:t>GetValue</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TypeOfValue</w:t>
            </w:r>
            <w:proofErr w:type="spellEnd"/>
            <w:r w:rsidRPr="006415D4">
              <w:rPr>
                <w:rFonts w:ascii="Times New Roman" w:eastAsia="Times New Roman" w:hAnsi="Times New Roman" w:cs="Times New Roman"/>
                <w:sz w:val="28"/>
                <w:szCs w:val="28"/>
              </w:rPr>
              <w:t xml:space="preserve"> As String) As Double</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Value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Double</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Value = </w:t>
            </w:r>
            <w:proofErr w:type="spellStart"/>
            <w:proofErr w:type="gramStart"/>
            <w:r w:rsidRPr="006415D4">
              <w:rPr>
                <w:rFonts w:ascii="Times New Roman" w:eastAsia="Times New Roman" w:hAnsi="Times New Roman" w:cs="Times New Roman"/>
                <w:sz w:val="28"/>
                <w:szCs w:val="28"/>
              </w:rPr>
              <w:t>InputBox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"Enter the " &amp; </w:t>
            </w:r>
            <w:proofErr w:type="spellStart"/>
            <w:r w:rsidRPr="006415D4">
              <w:rPr>
                <w:rFonts w:ascii="Times New Roman" w:eastAsia="Times New Roman" w:hAnsi="Times New Roman" w:cs="Times New Roman"/>
                <w:sz w:val="28"/>
                <w:szCs w:val="28"/>
              </w:rPr>
              <w:t>TypeOfValue</w:t>
            </w:r>
            <w:proofErr w:type="spellEnd"/>
            <w:r w:rsidRPr="006415D4">
              <w:rPr>
                <w:rFonts w:ascii="Times New Roman" w:eastAsia="Times New Roman" w:hAnsi="Times New Roman" w:cs="Times New Roman"/>
                <w:sz w:val="28"/>
                <w:szCs w:val="28"/>
              </w:rPr>
              <w:t xml:space="preserve"> &amp; ":")</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Return Value</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lastRenderedPageBreak/>
              <w:t xml:space="preserve">    Private Function </w:t>
            </w:r>
            <w:proofErr w:type="spellStart"/>
            <w:proofErr w:type="gramStart"/>
            <w:r w:rsidRPr="006415D4">
              <w:rPr>
                <w:rFonts w:ascii="Times New Roman" w:eastAsia="Times New Roman" w:hAnsi="Times New Roman" w:cs="Times New Roman"/>
                <w:sz w:val="28"/>
                <w:szCs w:val="28"/>
              </w:rPr>
              <w:t>CalculatePerimeter</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Length As Double,</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Width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Double) As Double</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CalculatePerimeter</w:t>
            </w:r>
            <w:proofErr w:type="spellEnd"/>
            <w:r w:rsidRPr="006415D4">
              <w:rPr>
                <w:rFonts w:ascii="Times New Roman" w:eastAsia="Times New Roman" w:hAnsi="Times New Roman" w:cs="Times New Roman"/>
                <w:sz w:val="28"/>
                <w:szCs w:val="28"/>
              </w:rPr>
              <w:t xml:space="preserve"> = (Length + Width) * 2</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Public Function </w:t>
            </w:r>
            <w:proofErr w:type="gramStart"/>
            <w:r w:rsidRPr="006415D4">
              <w:rPr>
                <w:rFonts w:ascii="Times New Roman" w:eastAsia="Times New Roman" w:hAnsi="Times New Roman" w:cs="Times New Roman"/>
                <w:sz w:val="28"/>
                <w:szCs w:val="28"/>
              </w:rPr>
              <w:t>Main(</w:t>
            </w:r>
            <w:proofErr w:type="gramEnd"/>
            <w:r w:rsidRPr="006415D4">
              <w:rPr>
                <w:rFonts w:ascii="Times New Roman" w:eastAsia="Times New Roman" w:hAnsi="Times New Roman" w:cs="Times New Roman"/>
                <w:sz w:val="28"/>
                <w:szCs w:val="28"/>
              </w:rPr>
              <w:t>) As Integer</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L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Double, W As Double</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Perimeter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Double</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L = </w:t>
            </w:r>
            <w:proofErr w:type="spellStart"/>
            <w:r w:rsidRPr="006415D4">
              <w:rPr>
                <w:rFonts w:ascii="Times New Roman" w:eastAsia="Times New Roman" w:hAnsi="Times New Roman" w:cs="Times New Roman"/>
                <w:sz w:val="28"/>
                <w:szCs w:val="28"/>
              </w:rPr>
              <w:t>GetValue</w:t>
            </w:r>
            <w:proofErr w:type="spellEnd"/>
            <w:r w:rsidRPr="006415D4">
              <w:rPr>
                <w:rFonts w:ascii="Times New Roman" w:eastAsia="Times New Roman" w:hAnsi="Times New Roman" w:cs="Times New Roman"/>
                <w:sz w:val="28"/>
                <w:szCs w:val="28"/>
              </w:rPr>
              <w:t>("Length")</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 = </w:t>
            </w:r>
            <w:proofErr w:type="spellStart"/>
            <w:r w:rsidRPr="006415D4">
              <w:rPr>
                <w:rFonts w:ascii="Times New Roman" w:eastAsia="Times New Roman" w:hAnsi="Times New Roman" w:cs="Times New Roman"/>
                <w:sz w:val="28"/>
                <w:szCs w:val="28"/>
              </w:rPr>
              <w:t>GetValue</w:t>
            </w:r>
            <w:proofErr w:type="spellEnd"/>
            <w:r w:rsidRPr="006415D4">
              <w:rPr>
                <w:rFonts w:ascii="Times New Roman" w:eastAsia="Times New Roman" w:hAnsi="Times New Roman" w:cs="Times New Roman"/>
                <w:sz w:val="28"/>
                <w:szCs w:val="28"/>
              </w:rPr>
              <w:t>("Width")</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Perimeter = </w:t>
            </w:r>
            <w:proofErr w:type="spellStart"/>
            <w:proofErr w:type="gramStart"/>
            <w:r w:rsidRPr="006415D4">
              <w:rPr>
                <w:rFonts w:ascii="Times New Roman" w:eastAsia="Times New Roman" w:hAnsi="Times New Roman" w:cs="Times New Roman"/>
                <w:sz w:val="28"/>
                <w:szCs w:val="28"/>
              </w:rPr>
              <w:t>CalculatePerimeter</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L, W)</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 Square Characteristics=-="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"Length: " &amp; L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"Width: " &amp; W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"Perimeter: " &amp; Perimeter)</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Return 0</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8"/>
                <w:szCs w:val="28"/>
              </w:rPr>
            </w:pP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Times New Roman" w:eastAsia="Times New Roman" w:hAnsi="Times New Roman"/>
              </w:rPr>
            </w:pPr>
            <w:r w:rsidRPr="00686CE7">
              <w:rPr>
                <w:rFonts w:ascii="Times New Roman" w:eastAsia="Times New Roman" w:hAnsi="Times New Roman"/>
              </w:rPr>
              <w:t>End Module</w:t>
            </w:r>
          </w:p>
          <w:p w:rsidR="006415D4" w:rsidRPr="006415D4" w:rsidRDefault="006415D4" w:rsidP="00686CE7">
            <w:pPr>
              <w:spacing w:before="120" w:after="12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To execute the program, on the main menu, click Debug -&gt; Start Debugging</w:t>
            </w:r>
          </w:p>
          <w:p w:rsidR="006415D4" w:rsidRPr="006415D4" w:rsidRDefault="006415D4" w:rsidP="00686CE7">
            <w:pPr>
              <w:spacing w:before="120" w:after="12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Enter the length as </w:t>
            </w:r>
            <w:r w:rsidRPr="006415D4">
              <w:rPr>
                <w:rFonts w:ascii="Times New Roman" w:eastAsia="Times New Roman" w:hAnsi="Times New Roman" w:cs="Times New Roman"/>
                <w:b/>
                <w:bCs/>
                <w:sz w:val="28"/>
                <w:szCs w:val="28"/>
              </w:rPr>
              <w:t>44.14</w:t>
            </w:r>
            <w:r w:rsidRPr="006415D4">
              <w:rPr>
                <w:rFonts w:ascii="Times New Roman" w:eastAsia="Times New Roman" w:hAnsi="Times New Roman" w:cs="Times New Roman"/>
                <w:sz w:val="28"/>
                <w:szCs w:val="28"/>
              </w:rPr>
              <w:t xml:space="preserve"> and the with as </w:t>
            </w:r>
            <w:r w:rsidRPr="006415D4">
              <w:rPr>
                <w:rFonts w:ascii="Times New Roman" w:eastAsia="Times New Roman" w:hAnsi="Times New Roman" w:cs="Times New Roman"/>
                <w:b/>
                <w:bCs/>
                <w:sz w:val="28"/>
                <w:szCs w:val="28"/>
              </w:rPr>
              <w:t>30.76</w:t>
            </w:r>
          </w:p>
          <w:p w:rsidR="006415D4" w:rsidRPr="006415D4" w:rsidRDefault="006415D4" w:rsidP="00686CE7">
            <w:pPr>
              <w:spacing w:before="120" w:after="120" w:line="240" w:lineRule="auto"/>
              <w:ind w:left="360"/>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Close the message box and return to your programming environment</w:t>
            </w:r>
          </w:p>
        </w:tc>
        <w:tc>
          <w:tcPr>
            <w:tcW w:w="2295" w:type="dxa"/>
            <w:vAlign w:val="center"/>
            <w:hideMark/>
          </w:tcPr>
          <w:p w:rsidR="006415D4" w:rsidRPr="006415D4" w:rsidRDefault="006415D4" w:rsidP="006415D4">
            <w:pPr>
              <w:jc w:val="both"/>
              <w:rPr>
                <w:rFonts w:ascii="Times New Roman" w:eastAsia="Times New Roman" w:hAnsi="Times New Roman" w:cs="Times New Roman"/>
                <w:sz w:val="28"/>
                <w:szCs w:val="28"/>
              </w:rPr>
            </w:pPr>
          </w:p>
        </w:tc>
      </w:tr>
    </w:tbl>
    <w:p w:rsidR="006415D4" w:rsidRPr="006415D4" w:rsidRDefault="006415D4" w:rsidP="006415D4">
      <w:pPr>
        <w:spacing w:after="0" w:line="240" w:lineRule="auto"/>
        <w:jc w:val="both"/>
        <w:rPr>
          <w:rFonts w:ascii="Times New Roman" w:eastAsia="Times New Roman" w:hAnsi="Times New Roman" w:cs="Times New Roman"/>
          <w:vanish/>
          <w:sz w:val="28"/>
          <w:szCs w:val="28"/>
        </w:rPr>
      </w:pPr>
    </w:p>
    <w:tbl>
      <w:tblPr>
        <w:tblW w:w="10632" w:type="dxa"/>
        <w:tblCellSpacing w:w="15" w:type="dxa"/>
        <w:tblLook w:val="04A0" w:firstRow="1" w:lastRow="0" w:firstColumn="1" w:lastColumn="0" w:noHBand="0" w:noVBand="1"/>
      </w:tblPr>
      <w:tblGrid>
        <w:gridCol w:w="10999"/>
      </w:tblGrid>
      <w:tr w:rsidR="006415D4" w:rsidRPr="006415D4" w:rsidTr="006415D4">
        <w:trPr>
          <w:tblCellSpacing w:w="15" w:type="dxa"/>
        </w:trPr>
        <w:tc>
          <w:tcPr>
            <w:tcW w:w="10572" w:type="dxa"/>
            <w:tcMar>
              <w:top w:w="15" w:type="dxa"/>
              <w:left w:w="15" w:type="dxa"/>
              <w:bottom w:w="15" w:type="dxa"/>
              <w:right w:w="15"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10909"/>
            </w:tblGrid>
            <w:tr w:rsidR="006415D4" w:rsidRPr="006415D4">
              <w:trPr>
                <w:tblCellSpacing w:w="0" w:type="dxa"/>
              </w:trPr>
              <w:tc>
                <w:tcPr>
                  <w:tcW w:w="5000" w:type="pct"/>
                  <w:vAlign w:val="center"/>
                  <w:hideMark/>
                </w:tcPr>
                <w:p w:rsidR="006415D4" w:rsidRPr="006415D4" w:rsidRDefault="006415D4" w:rsidP="006415D4">
                  <w:pPr>
                    <w:spacing w:before="31" w:after="31" w:line="240" w:lineRule="auto"/>
                    <w:ind w:right="242"/>
                    <w:jc w:val="both"/>
                    <w:rPr>
                      <w:rFonts w:ascii="Times New Roman" w:eastAsia="Times New Roman" w:hAnsi="Times New Roman" w:cs="Times New Roman"/>
                      <w:b/>
                      <w:bCs/>
                      <w:sz w:val="28"/>
                      <w:szCs w:val="28"/>
                    </w:rPr>
                  </w:pPr>
                  <w:r w:rsidRPr="006415D4">
                    <w:rPr>
                      <w:rFonts w:ascii="Times New Roman" w:eastAsia="Times New Roman" w:hAnsi="Times New Roman" w:cs="Times New Roman"/>
                      <w:b/>
                      <w:bCs/>
                      <w:sz w:val="28"/>
                      <w:szCs w:val="28"/>
                    </w:rPr>
                    <w:t>Techniques of Passing Arguments</w:t>
                  </w:r>
                </w:p>
              </w:tc>
            </w:tr>
            <w:tr w:rsidR="006415D4" w:rsidRPr="006415D4">
              <w:trPr>
                <w:trHeight w:val="15"/>
                <w:tblCellSpacing w:w="0" w:type="dxa"/>
              </w:trPr>
              <w:tc>
                <w:tcPr>
                  <w:tcW w:w="5000" w:type="pct"/>
                  <w:shd w:val="clear" w:color="auto" w:fill="FF0000"/>
                  <w:vAlign w:val="center"/>
                  <w:hideMark/>
                </w:tcPr>
                <w:p w:rsidR="006415D4" w:rsidRPr="006415D4" w:rsidRDefault="006415D4" w:rsidP="006415D4">
                  <w:pPr>
                    <w:ind w:right="242"/>
                    <w:jc w:val="both"/>
                    <w:rPr>
                      <w:rFonts w:ascii="Times New Roman" w:eastAsia="Times New Roman" w:hAnsi="Times New Roman" w:cs="Times New Roman"/>
                      <w:b/>
                      <w:bCs/>
                      <w:sz w:val="28"/>
                      <w:szCs w:val="28"/>
                    </w:rPr>
                  </w:pPr>
                </w:p>
              </w:tc>
            </w:tr>
          </w:tbl>
          <w:p w:rsidR="006415D4" w:rsidRPr="006415D4" w:rsidRDefault="006415D4" w:rsidP="006415D4">
            <w:pPr>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
          <w:tbl>
            <w:tblPr>
              <w:tblW w:w="5000" w:type="pct"/>
              <w:tblCellSpacing w:w="0" w:type="dxa"/>
              <w:tblCellMar>
                <w:left w:w="0" w:type="dxa"/>
                <w:right w:w="0" w:type="dxa"/>
              </w:tblCellMar>
              <w:tblLook w:val="04A0" w:firstRow="1" w:lastRow="0" w:firstColumn="1" w:lastColumn="0" w:noHBand="0" w:noVBand="1"/>
            </w:tblPr>
            <w:tblGrid>
              <w:gridCol w:w="10909"/>
            </w:tblGrid>
            <w:tr w:rsidR="006415D4" w:rsidRPr="006415D4">
              <w:trPr>
                <w:tblCellSpacing w:w="0" w:type="dxa"/>
              </w:trPr>
              <w:tc>
                <w:tcPr>
                  <w:tcW w:w="5000" w:type="pct"/>
                  <w:vAlign w:val="center"/>
                  <w:hideMark/>
                </w:tcPr>
                <w:p w:rsidR="006415D4" w:rsidRPr="006415D4" w:rsidRDefault="006415D4" w:rsidP="006415D4">
                  <w:pPr>
                    <w:spacing w:before="31" w:after="31" w:line="240" w:lineRule="auto"/>
                    <w:ind w:right="242"/>
                    <w:jc w:val="both"/>
                    <w:rPr>
                      <w:rFonts w:ascii="Times New Roman" w:eastAsia="Times New Roman" w:hAnsi="Times New Roman" w:cs="Times New Roman"/>
                      <w:b/>
                      <w:bCs/>
                      <w:sz w:val="28"/>
                      <w:szCs w:val="28"/>
                    </w:rPr>
                  </w:pPr>
                  <w:r w:rsidRPr="006415D4">
                    <w:rPr>
                      <w:rFonts w:ascii="Times New Roman" w:eastAsia="Times New Roman" w:hAnsi="Times New Roman" w:cs="Times New Roman"/>
                      <w:b/>
                      <w:bCs/>
                      <w:sz w:val="28"/>
                      <w:szCs w:val="28"/>
                    </w:rPr>
                    <w:t xml:space="preserve">Passing an Argument </w:t>
                  </w:r>
                  <w:proofErr w:type="gramStart"/>
                  <w:r w:rsidRPr="006415D4">
                    <w:rPr>
                      <w:rFonts w:ascii="Times New Roman" w:eastAsia="Times New Roman" w:hAnsi="Times New Roman" w:cs="Times New Roman"/>
                      <w:b/>
                      <w:bCs/>
                      <w:sz w:val="28"/>
                      <w:szCs w:val="28"/>
                    </w:rPr>
                    <w:t>By</w:t>
                  </w:r>
                  <w:proofErr w:type="gramEnd"/>
                  <w:r w:rsidRPr="006415D4">
                    <w:rPr>
                      <w:rFonts w:ascii="Times New Roman" w:eastAsia="Times New Roman" w:hAnsi="Times New Roman" w:cs="Times New Roman"/>
                      <w:b/>
                      <w:bCs/>
                      <w:sz w:val="28"/>
                      <w:szCs w:val="28"/>
                    </w:rPr>
                    <w:t xml:space="preserve"> Value</w:t>
                  </w:r>
                </w:p>
              </w:tc>
            </w:tr>
            <w:tr w:rsidR="006415D4" w:rsidRPr="006415D4">
              <w:trPr>
                <w:trHeight w:val="15"/>
                <w:tblCellSpacing w:w="0" w:type="dxa"/>
              </w:trPr>
              <w:tc>
                <w:tcPr>
                  <w:tcW w:w="5000" w:type="pct"/>
                  <w:shd w:val="clear" w:color="auto" w:fill="0000FF"/>
                  <w:vAlign w:val="center"/>
                  <w:hideMark/>
                </w:tcPr>
                <w:p w:rsidR="006415D4" w:rsidRPr="006415D4" w:rsidRDefault="006415D4" w:rsidP="006415D4">
                  <w:pPr>
                    <w:ind w:right="242"/>
                    <w:jc w:val="both"/>
                    <w:rPr>
                      <w:rFonts w:ascii="Times New Roman" w:eastAsia="Times New Roman" w:hAnsi="Times New Roman" w:cs="Times New Roman"/>
                      <w:b/>
                      <w:bCs/>
                      <w:sz w:val="28"/>
                      <w:szCs w:val="28"/>
                    </w:rPr>
                  </w:pPr>
                </w:p>
              </w:tc>
            </w:tr>
          </w:tbl>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bookmarkStart w:id="6" w:name="ByVal"/>
            <w:bookmarkEnd w:id="6"/>
            <w:r w:rsidRPr="006415D4">
              <w:rPr>
                <w:rFonts w:ascii="Times New Roman" w:eastAsia="Times New Roman" w:hAnsi="Times New Roman" w:cs="Times New Roman"/>
                <w:sz w:val="28"/>
                <w:szCs w:val="28"/>
              </w:rPr>
              <w:t xml:space="preserve">When calling a procedure that takes an argument, we were supplying a value for that argument. When this is done, the procedure that is called makes a copy of the value of the argument and makes that copy available to the calling procedure. That way, the argument itself is not accessed. This is referred to as passing an argument by value. This can be reinforced by typing the </w:t>
            </w:r>
            <w:proofErr w:type="spellStart"/>
            <w:r w:rsidRPr="006415D4">
              <w:rPr>
                <w:rFonts w:ascii="Times New Roman" w:eastAsia="Times New Roman" w:hAnsi="Times New Roman" w:cs="Times New Roman"/>
                <w:b/>
                <w:bCs/>
                <w:sz w:val="28"/>
                <w:szCs w:val="28"/>
              </w:rPr>
              <w:t>ByVal</w:t>
            </w:r>
            <w:proofErr w:type="spellEnd"/>
            <w:r w:rsidRPr="006415D4">
              <w:rPr>
                <w:rFonts w:ascii="Times New Roman" w:eastAsia="Times New Roman" w:hAnsi="Times New Roman" w:cs="Times New Roman"/>
                <w:sz w:val="28"/>
                <w:szCs w:val="28"/>
              </w:rPr>
              <w:t xml:space="preserve"> keyword on the left side of the argument. Here is an example: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Private Sub </w:t>
            </w:r>
            <w:proofErr w:type="gramStart"/>
            <w:r w:rsidRPr="006415D4">
              <w:rPr>
                <w:rFonts w:ascii="Times New Roman" w:eastAsia="Times New Roman" w:hAnsi="Times New Roman" w:cs="Times New Roman"/>
                <w:sz w:val="28"/>
                <w:szCs w:val="28"/>
              </w:rPr>
              <w:t>Welcome(</w:t>
            </w:r>
            <w:proofErr w:type="spellStart"/>
            <w:proofErr w:type="gramEnd"/>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strLanguage</w:t>
            </w:r>
            <w:proofErr w:type="spellEnd"/>
            <w:r w:rsidRPr="006415D4">
              <w:rPr>
                <w:rFonts w:ascii="Times New Roman" w:eastAsia="Times New Roman" w:hAnsi="Times New Roman" w:cs="Times New Roman"/>
                <w:sz w:val="28"/>
                <w:szCs w:val="28"/>
              </w:rPr>
              <w:t xml:space="preserve"> As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"Welcome to the wonderful world of " &amp; </w:t>
            </w:r>
            <w:proofErr w:type="spellStart"/>
            <w:r w:rsidRPr="006415D4">
              <w:rPr>
                <w:rFonts w:ascii="Times New Roman" w:eastAsia="Times New Roman" w:hAnsi="Times New Roman" w:cs="Times New Roman"/>
                <w:sz w:val="28"/>
                <w:szCs w:val="28"/>
              </w:rPr>
              <w:t>strLanguage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Sub</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If you create a procedure that takes an argument by value and you have used the </w:t>
            </w:r>
            <w:proofErr w:type="spellStart"/>
            <w:r w:rsidRPr="006415D4">
              <w:rPr>
                <w:rFonts w:ascii="Times New Roman" w:eastAsia="Times New Roman" w:hAnsi="Times New Roman" w:cs="Times New Roman"/>
                <w:b/>
                <w:bCs/>
                <w:sz w:val="28"/>
                <w:szCs w:val="28"/>
              </w:rPr>
              <w:t>ByVal</w:t>
            </w:r>
            <w:proofErr w:type="spellEnd"/>
            <w:r w:rsidRPr="006415D4">
              <w:rPr>
                <w:rFonts w:ascii="Times New Roman" w:eastAsia="Times New Roman" w:hAnsi="Times New Roman" w:cs="Times New Roman"/>
                <w:sz w:val="28"/>
                <w:szCs w:val="28"/>
              </w:rPr>
              <w:t xml:space="preserve"> keyword on the argument, when calling the procedure, you don't need to use the </w:t>
            </w:r>
            <w:proofErr w:type="spellStart"/>
            <w:r w:rsidRPr="006415D4">
              <w:rPr>
                <w:rFonts w:ascii="Times New Roman" w:eastAsia="Times New Roman" w:hAnsi="Times New Roman" w:cs="Times New Roman"/>
                <w:b/>
                <w:bCs/>
                <w:sz w:val="28"/>
                <w:szCs w:val="28"/>
              </w:rPr>
              <w:t>ByVal</w:t>
            </w:r>
            <w:proofErr w:type="spellEnd"/>
            <w:r w:rsidRPr="006415D4">
              <w:rPr>
                <w:rFonts w:ascii="Times New Roman" w:eastAsia="Times New Roman" w:hAnsi="Times New Roman" w:cs="Times New Roman"/>
                <w:sz w:val="28"/>
                <w:szCs w:val="28"/>
              </w:rPr>
              <w:t xml:space="preserve"> keyword; just the name of the argument is enough, as done in the examples on arguments so far. Here is an example: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Public Module Exercise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Public Function </w:t>
            </w:r>
            <w:proofErr w:type="gramStart"/>
            <w:r w:rsidRPr="006415D4">
              <w:rPr>
                <w:rFonts w:ascii="Times New Roman" w:eastAsia="Times New Roman" w:hAnsi="Times New Roman" w:cs="Times New Roman"/>
                <w:sz w:val="28"/>
                <w:szCs w:val="28"/>
              </w:rPr>
              <w:t>Main(</w:t>
            </w:r>
            <w:proofErr w:type="gramEnd"/>
            <w:r w:rsidRPr="006415D4">
              <w:rPr>
                <w:rFonts w:ascii="Times New Roman" w:eastAsia="Times New Roman" w:hAnsi="Times New Roman" w:cs="Times New Roman"/>
                <w:sz w:val="28"/>
                <w:szCs w:val="28"/>
              </w:rPr>
              <w:t>) As Integer</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ComputerLanguage</w:t>
            </w:r>
            <w:proofErr w:type="spellEnd"/>
            <w:r w:rsidRPr="006415D4">
              <w:rPr>
                <w:rFonts w:ascii="Times New Roman" w:eastAsia="Times New Roman" w:hAnsi="Times New Roman" w:cs="Times New Roman"/>
                <w:sz w:val="28"/>
                <w:szCs w:val="28"/>
              </w:rPr>
              <w:t xml:space="preserve"> As String = "Visual Basic"</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gramStart"/>
            <w:r w:rsidRPr="006415D4">
              <w:rPr>
                <w:rFonts w:ascii="Times New Roman" w:eastAsia="Times New Roman" w:hAnsi="Times New Roman" w:cs="Times New Roman"/>
                <w:sz w:val="28"/>
                <w:szCs w:val="28"/>
              </w:rPr>
              <w:t>Welcome(</w:t>
            </w:r>
            <w:proofErr w:type="spellStart"/>
            <w:proofErr w:type="gramEnd"/>
            <w:r w:rsidRPr="006415D4">
              <w:rPr>
                <w:rFonts w:ascii="Times New Roman" w:eastAsia="Times New Roman" w:hAnsi="Times New Roman" w:cs="Times New Roman"/>
                <w:sz w:val="28"/>
                <w:szCs w:val="28"/>
              </w:rPr>
              <w:t>ComputerLanguage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ab/>
              <w:t>Return 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Private Sub </w:t>
            </w:r>
            <w:proofErr w:type="gramStart"/>
            <w:r w:rsidRPr="006415D4">
              <w:rPr>
                <w:rFonts w:ascii="Times New Roman" w:eastAsia="Times New Roman" w:hAnsi="Times New Roman" w:cs="Times New Roman"/>
                <w:sz w:val="28"/>
                <w:szCs w:val="28"/>
              </w:rPr>
              <w:t>Welcome(</w:t>
            </w:r>
            <w:proofErr w:type="spellStart"/>
            <w:proofErr w:type="gramEnd"/>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strLanguage</w:t>
            </w:r>
            <w:proofErr w:type="spellEnd"/>
            <w:r w:rsidRPr="006415D4">
              <w:rPr>
                <w:rFonts w:ascii="Times New Roman" w:eastAsia="Times New Roman" w:hAnsi="Times New Roman" w:cs="Times New Roman"/>
                <w:sz w:val="28"/>
                <w:szCs w:val="28"/>
              </w:rPr>
              <w:t xml:space="preserve"> As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"Welcome to the wonderful world of " &amp; </w:t>
            </w:r>
            <w:proofErr w:type="spellStart"/>
            <w:r w:rsidRPr="006415D4">
              <w:rPr>
                <w:rFonts w:ascii="Times New Roman" w:eastAsia="Times New Roman" w:hAnsi="Times New Roman" w:cs="Times New Roman"/>
                <w:sz w:val="28"/>
                <w:szCs w:val="28"/>
              </w:rPr>
              <w:t>strLanguage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Sub</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Module</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This would produce:</w:t>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2419350" cy="952500"/>
                  <wp:effectExtent l="0" t="0" r="0" b="0"/>
                  <wp:docPr id="27" name="Picture 27" descr="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Argu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9525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10909"/>
            </w:tblGrid>
            <w:tr w:rsidR="006415D4" w:rsidRPr="006415D4">
              <w:trPr>
                <w:tblCellSpacing w:w="0" w:type="dxa"/>
              </w:trPr>
              <w:tc>
                <w:tcPr>
                  <w:tcW w:w="5000" w:type="pct"/>
                  <w:vAlign w:val="center"/>
                  <w:hideMark/>
                </w:tcPr>
                <w:p w:rsidR="006415D4" w:rsidRPr="006415D4" w:rsidRDefault="006415D4" w:rsidP="006415D4">
                  <w:pPr>
                    <w:spacing w:before="31" w:after="31" w:line="240" w:lineRule="auto"/>
                    <w:ind w:right="242"/>
                    <w:jc w:val="both"/>
                    <w:rPr>
                      <w:rFonts w:ascii="Times New Roman" w:eastAsia="Times New Roman" w:hAnsi="Times New Roman" w:cs="Times New Roman"/>
                      <w:b/>
                      <w:bCs/>
                      <w:sz w:val="28"/>
                      <w:szCs w:val="28"/>
                    </w:rPr>
                  </w:pPr>
                  <w:bookmarkStart w:id="7" w:name="ByRef"/>
                  <w:bookmarkEnd w:id="7"/>
                  <w:r w:rsidRPr="006415D4">
                    <w:rPr>
                      <w:rFonts w:ascii="Times New Roman" w:eastAsia="Times New Roman" w:hAnsi="Times New Roman" w:cs="Times New Roman"/>
                      <w:b/>
                      <w:bCs/>
                      <w:sz w:val="28"/>
                      <w:szCs w:val="28"/>
                    </w:rPr>
                    <w:t xml:space="preserve">Passing an Argument </w:t>
                  </w:r>
                  <w:proofErr w:type="gramStart"/>
                  <w:r w:rsidRPr="006415D4">
                    <w:rPr>
                      <w:rFonts w:ascii="Times New Roman" w:eastAsia="Times New Roman" w:hAnsi="Times New Roman" w:cs="Times New Roman"/>
                      <w:b/>
                      <w:bCs/>
                      <w:sz w:val="28"/>
                      <w:szCs w:val="28"/>
                    </w:rPr>
                    <w:t>By</w:t>
                  </w:r>
                  <w:proofErr w:type="gramEnd"/>
                  <w:r w:rsidRPr="006415D4">
                    <w:rPr>
                      <w:rFonts w:ascii="Times New Roman" w:eastAsia="Times New Roman" w:hAnsi="Times New Roman" w:cs="Times New Roman"/>
                      <w:b/>
                      <w:bCs/>
                      <w:sz w:val="28"/>
                      <w:szCs w:val="28"/>
                    </w:rPr>
                    <w:t xml:space="preserve"> Reference</w:t>
                  </w:r>
                </w:p>
              </w:tc>
            </w:tr>
            <w:tr w:rsidR="006415D4" w:rsidRPr="006415D4">
              <w:trPr>
                <w:trHeight w:val="15"/>
                <w:tblCellSpacing w:w="0" w:type="dxa"/>
              </w:trPr>
              <w:tc>
                <w:tcPr>
                  <w:tcW w:w="5000" w:type="pct"/>
                  <w:shd w:val="clear" w:color="auto" w:fill="0000FF"/>
                  <w:vAlign w:val="center"/>
                  <w:hideMark/>
                </w:tcPr>
                <w:p w:rsidR="006415D4" w:rsidRPr="006415D4" w:rsidRDefault="006415D4" w:rsidP="006415D4">
                  <w:pPr>
                    <w:ind w:right="242"/>
                    <w:jc w:val="both"/>
                    <w:rPr>
                      <w:rFonts w:ascii="Times New Roman" w:eastAsia="Times New Roman" w:hAnsi="Times New Roman" w:cs="Times New Roman"/>
                      <w:b/>
                      <w:bCs/>
                      <w:sz w:val="28"/>
                      <w:szCs w:val="28"/>
                    </w:rPr>
                  </w:pPr>
                </w:p>
              </w:tc>
            </w:tr>
          </w:tbl>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An alternative to passing an argument as done so far is to pass the address of the argument to the procedure. When this is done, the procedure doesn't receive a simple copy of the value of the argument: the argument is accessed by its address. That is, at its memory address. With this technique, any action carried on the argument will be kept. If the value of the argument is modified, the argument would now have the new value, dismissing or losing the original value it had. This technique is referred to as passing an argument by reference. Consider the following program:</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Public Module Exercise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Private Function Addition</w:t>
            </w:r>
            <w:proofErr w:type="gramStart"/>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Value1 As Double, </w:t>
            </w:r>
            <w:proofErr w:type="spellStart"/>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Value2 As Double)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Value1 = </w:t>
            </w:r>
            <w:proofErr w:type="spellStart"/>
            <w:proofErr w:type="gramStart"/>
            <w:r w:rsidRPr="006415D4">
              <w:rPr>
                <w:rFonts w:ascii="Times New Roman" w:eastAsia="Times New Roman" w:hAnsi="Times New Roman" w:cs="Times New Roman"/>
                <w:sz w:val="28"/>
                <w:szCs w:val="28"/>
              </w:rPr>
              <w:t>InputBox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"Enter First Number:  ")</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Value2 = </w:t>
            </w:r>
            <w:proofErr w:type="spellStart"/>
            <w:proofErr w:type="gramStart"/>
            <w:r w:rsidRPr="006415D4">
              <w:rPr>
                <w:rFonts w:ascii="Times New Roman" w:eastAsia="Times New Roman" w:hAnsi="Times New Roman" w:cs="Times New Roman"/>
                <w:sz w:val="28"/>
                <w:szCs w:val="28"/>
              </w:rPr>
              <w:t>InputBox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"Enter Second Number: ")</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Addition = Value1 + Value2</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Public Function </w:t>
            </w:r>
            <w:proofErr w:type="gramStart"/>
            <w:r w:rsidRPr="006415D4">
              <w:rPr>
                <w:rFonts w:ascii="Times New Roman" w:eastAsia="Times New Roman" w:hAnsi="Times New Roman" w:cs="Times New Roman"/>
                <w:sz w:val="28"/>
                <w:szCs w:val="28"/>
              </w:rPr>
              <w:t>Main(</w:t>
            </w:r>
            <w:proofErr w:type="gramEnd"/>
            <w:r w:rsidRPr="006415D4">
              <w:rPr>
                <w:rFonts w:ascii="Times New Roman" w:eastAsia="Times New Roman" w:hAnsi="Times New Roman" w:cs="Times New Roman"/>
                <w:sz w:val="28"/>
                <w:szCs w:val="28"/>
              </w:rPr>
              <w:t>) As Integer</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Result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Number1, Number2 As Double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Result = </w:t>
            </w:r>
            <w:proofErr w:type="gramStart"/>
            <w:r w:rsidRPr="006415D4">
              <w:rPr>
                <w:rFonts w:ascii="Times New Roman" w:eastAsia="Times New Roman" w:hAnsi="Times New Roman" w:cs="Times New Roman"/>
                <w:sz w:val="28"/>
                <w:szCs w:val="28"/>
              </w:rPr>
              <w:t>Addition(</w:t>
            </w:r>
            <w:proofErr w:type="gramEnd"/>
            <w:r w:rsidRPr="006415D4">
              <w:rPr>
                <w:rFonts w:ascii="Times New Roman" w:eastAsia="Times New Roman" w:hAnsi="Times New Roman" w:cs="Times New Roman"/>
                <w:sz w:val="28"/>
                <w:szCs w:val="28"/>
              </w:rPr>
              <w:t>Number1, Number2)</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Number1 &amp; " + " &amp; Number2 &amp; " = " &amp; Result)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ab/>
              <w:t>Return 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Module</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Here is an example of running the program:</w:t>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lastRenderedPageBreak/>
              <w:drawing>
                <wp:inline distT="0" distB="0" distL="0" distR="0">
                  <wp:extent cx="3419475" cy="1381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1381125"/>
                          </a:xfrm>
                          <a:prstGeom prst="rect">
                            <a:avLst/>
                          </a:prstGeom>
                          <a:noFill/>
                          <a:ln>
                            <a:noFill/>
                          </a:ln>
                        </pic:spPr>
                      </pic:pic>
                    </a:graphicData>
                  </a:graphic>
                </wp:inline>
              </w:drawing>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3419475" cy="1381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1381125"/>
                          </a:xfrm>
                          <a:prstGeom prst="rect">
                            <a:avLst/>
                          </a:prstGeom>
                          <a:noFill/>
                          <a:ln>
                            <a:noFill/>
                          </a:ln>
                        </pic:spPr>
                      </pic:pic>
                    </a:graphicData>
                  </a:graphic>
                </wp:inline>
              </w:drawing>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1257300" cy="952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952500"/>
                          </a:xfrm>
                          <a:prstGeom prst="rect">
                            <a:avLst/>
                          </a:prstGeom>
                          <a:noFill/>
                          <a:ln>
                            <a:noFill/>
                          </a:ln>
                        </pic:spPr>
                      </pic:pic>
                    </a:graphicData>
                  </a:graphic>
                </wp:inline>
              </w:drawing>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Notice that, although the values of the arguments were changed in the </w:t>
            </w:r>
            <w:proofErr w:type="gramStart"/>
            <w:r w:rsidRPr="006415D4">
              <w:rPr>
                <w:rFonts w:ascii="Times New Roman" w:eastAsia="Times New Roman" w:hAnsi="Times New Roman" w:cs="Times New Roman"/>
                <w:sz w:val="28"/>
                <w:szCs w:val="28"/>
              </w:rPr>
              <w:t>Addition(</w:t>
            </w:r>
            <w:proofErr w:type="gramEnd"/>
            <w:r w:rsidRPr="006415D4">
              <w:rPr>
                <w:rFonts w:ascii="Times New Roman" w:eastAsia="Times New Roman" w:hAnsi="Times New Roman" w:cs="Times New Roman"/>
                <w:sz w:val="28"/>
                <w:szCs w:val="28"/>
              </w:rPr>
              <w:t>) procedure, at the end of the procedure, they lose the value they got in the function. If you want a procedure to change the value of an argument, you can pass the argument by reference.</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To pass an argument by reference, on its left, type the </w:t>
            </w:r>
            <w:proofErr w:type="spellStart"/>
            <w:r w:rsidRPr="006415D4">
              <w:rPr>
                <w:rFonts w:ascii="Times New Roman" w:eastAsia="Times New Roman" w:hAnsi="Times New Roman" w:cs="Times New Roman"/>
                <w:b/>
                <w:bCs/>
                <w:sz w:val="28"/>
                <w:szCs w:val="28"/>
              </w:rPr>
              <w:t>ByRef</w:t>
            </w:r>
            <w:proofErr w:type="spellEnd"/>
            <w:r w:rsidRPr="006415D4">
              <w:rPr>
                <w:rFonts w:ascii="Times New Roman" w:eastAsia="Times New Roman" w:hAnsi="Times New Roman" w:cs="Times New Roman"/>
                <w:sz w:val="28"/>
                <w:szCs w:val="28"/>
              </w:rPr>
              <w:t xml:space="preserve"> keyword. This is done only when defining the procedure. When the procedure finishes with the argument, the argument would keep whatever modification was made on its value. Now consider the same program as above but with arguments passed by reference: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Public Module Exercise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Private Function Addition</w:t>
            </w:r>
            <w:proofErr w:type="gramStart"/>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ByRef</w:t>
            </w:r>
            <w:proofErr w:type="spellEnd"/>
            <w:r w:rsidRPr="006415D4">
              <w:rPr>
                <w:rFonts w:ascii="Times New Roman" w:eastAsia="Times New Roman" w:hAnsi="Times New Roman" w:cs="Times New Roman"/>
                <w:sz w:val="28"/>
                <w:szCs w:val="28"/>
              </w:rPr>
              <w:t xml:space="preserve"> Value1 As Double, </w:t>
            </w:r>
            <w:proofErr w:type="spellStart"/>
            <w:r w:rsidRPr="006415D4">
              <w:rPr>
                <w:rFonts w:ascii="Times New Roman" w:eastAsia="Times New Roman" w:hAnsi="Times New Roman" w:cs="Times New Roman"/>
                <w:sz w:val="28"/>
                <w:szCs w:val="28"/>
              </w:rPr>
              <w:t>ByRef</w:t>
            </w:r>
            <w:proofErr w:type="spellEnd"/>
            <w:r w:rsidRPr="006415D4">
              <w:rPr>
                <w:rFonts w:ascii="Times New Roman" w:eastAsia="Times New Roman" w:hAnsi="Times New Roman" w:cs="Times New Roman"/>
                <w:sz w:val="28"/>
                <w:szCs w:val="28"/>
              </w:rPr>
              <w:t xml:space="preserve"> Value2 As Double)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Value1 = </w:t>
            </w:r>
            <w:proofErr w:type="spellStart"/>
            <w:proofErr w:type="gramStart"/>
            <w:r w:rsidRPr="006415D4">
              <w:rPr>
                <w:rFonts w:ascii="Times New Roman" w:eastAsia="Times New Roman" w:hAnsi="Times New Roman" w:cs="Times New Roman"/>
                <w:sz w:val="28"/>
                <w:szCs w:val="28"/>
              </w:rPr>
              <w:t>InputBox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"Enter First Number:  ")</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Value2 = </w:t>
            </w:r>
            <w:proofErr w:type="spellStart"/>
            <w:proofErr w:type="gramStart"/>
            <w:r w:rsidRPr="006415D4">
              <w:rPr>
                <w:rFonts w:ascii="Times New Roman" w:eastAsia="Times New Roman" w:hAnsi="Times New Roman" w:cs="Times New Roman"/>
                <w:sz w:val="28"/>
                <w:szCs w:val="28"/>
              </w:rPr>
              <w:t>InputBox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"Enter Second Number: ")</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Addition = Value1 + Value2</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Public Function </w:t>
            </w:r>
            <w:proofErr w:type="gramStart"/>
            <w:r w:rsidRPr="006415D4">
              <w:rPr>
                <w:rFonts w:ascii="Times New Roman" w:eastAsia="Times New Roman" w:hAnsi="Times New Roman" w:cs="Times New Roman"/>
                <w:sz w:val="28"/>
                <w:szCs w:val="28"/>
              </w:rPr>
              <w:t>Main(</w:t>
            </w:r>
            <w:proofErr w:type="gramEnd"/>
            <w:r w:rsidRPr="006415D4">
              <w:rPr>
                <w:rFonts w:ascii="Times New Roman" w:eastAsia="Times New Roman" w:hAnsi="Times New Roman" w:cs="Times New Roman"/>
                <w:sz w:val="28"/>
                <w:szCs w:val="28"/>
              </w:rPr>
              <w:t>) As Integer</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Result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Number1, Number2 As Double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Result = </w:t>
            </w:r>
            <w:proofErr w:type="gramStart"/>
            <w:r w:rsidRPr="006415D4">
              <w:rPr>
                <w:rFonts w:ascii="Times New Roman" w:eastAsia="Times New Roman" w:hAnsi="Times New Roman" w:cs="Times New Roman"/>
                <w:sz w:val="28"/>
                <w:szCs w:val="28"/>
              </w:rPr>
              <w:t>Addition(</w:t>
            </w:r>
            <w:proofErr w:type="gramEnd"/>
            <w:r w:rsidRPr="006415D4">
              <w:rPr>
                <w:rFonts w:ascii="Times New Roman" w:eastAsia="Times New Roman" w:hAnsi="Times New Roman" w:cs="Times New Roman"/>
                <w:sz w:val="28"/>
                <w:szCs w:val="28"/>
              </w:rPr>
              <w:t>Number1, Number2)</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Number1 &amp; " + " &amp; Number2 &amp; " = " &amp; Result)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ab/>
              <w:t>Return 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Module</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lastRenderedPageBreak/>
              <w:t xml:space="preserve">Here is an example of running the program: </w:t>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3419475" cy="1381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1381125"/>
                          </a:xfrm>
                          <a:prstGeom prst="rect">
                            <a:avLst/>
                          </a:prstGeom>
                          <a:noFill/>
                          <a:ln>
                            <a:noFill/>
                          </a:ln>
                        </pic:spPr>
                      </pic:pic>
                    </a:graphicData>
                  </a:graphic>
                </wp:inline>
              </w:drawing>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3419475" cy="1381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1381125"/>
                          </a:xfrm>
                          <a:prstGeom prst="rect">
                            <a:avLst/>
                          </a:prstGeom>
                          <a:noFill/>
                          <a:ln>
                            <a:noFill/>
                          </a:ln>
                        </pic:spPr>
                      </pic:pic>
                    </a:graphicData>
                  </a:graphic>
                </wp:inline>
              </w:drawing>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2247900" cy="95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952500"/>
                          </a:xfrm>
                          <a:prstGeom prst="rect">
                            <a:avLst/>
                          </a:prstGeom>
                          <a:noFill/>
                          <a:ln>
                            <a:noFill/>
                          </a:ln>
                        </pic:spPr>
                      </pic:pic>
                    </a:graphicData>
                  </a:graphic>
                </wp:inline>
              </w:drawing>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Using this technique, you can pass as many arguments by reference and as many arguments by value as you want. As you may guess already, this technique is also used to make a procedure return a value, which a regular procedure cannot do. Furthermore, passing arguments by reference allows a procedure to return as many values as possible while a regular function can return only one value.</w:t>
            </w:r>
          </w:p>
          <w:tbl>
            <w:tblPr>
              <w:tblW w:w="5000" w:type="pct"/>
              <w:tblCellSpacing w:w="0" w:type="dxa"/>
              <w:tblCellMar>
                <w:left w:w="0" w:type="dxa"/>
                <w:right w:w="0" w:type="dxa"/>
              </w:tblCellMar>
              <w:tblLook w:val="04A0" w:firstRow="1" w:lastRow="0" w:firstColumn="1" w:lastColumn="0" w:noHBand="0" w:noVBand="1"/>
            </w:tblPr>
            <w:tblGrid>
              <w:gridCol w:w="10909"/>
            </w:tblGrid>
            <w:tr w:rsidR="006415D4" w:rsidRPr="006415D4">
              <w:trPr>
                <w:tblCellSpacing w:w="0" w:type="dxa"/>
              </w:trPr>
              <w:tc>
                <w:tcPr>
                  <w:tcW w:w="5000" w:type="pct"/>
                  <w:vAlign w:val="center"/>
                  <w:hideMark/>
                </w:tcPr>
                <w:p w:rsidR="006415D4" w:rsidRPr="006415D4" w:rsidRDefault="006415D4" w:rsidP="006415D4">
                  <w:pPr>
                    <w:spacing w:before="31" w:after="31" w:line="240" w:lineRule="auto"/>
                    <w:ind w:right="242"/>
                    <w:jc w:val="both"/>
                    <w:rPr>
                      <w:rFonts w:ascii="Times New Roman" w:eastAsia="Times New Roman" w:hAnsi="Times New Roman" w:cs="Times New Roman"/>
                      <w:b/>
                      <w:bCs/>
                      <w:sz w:val="28"/>
                      <w:szCs w:val="28"/>
                    </w:rPr>
                  </w:pPr>
                  <w:r w:rsidRPr="006415D4">
                    <w:rPr>
                      <w:rFonts w:ascii="Times New Roman" w:eastAsia="Times New Roman" w:hAnsi="Times New Roman" w:cs="Times New Roman"/>
                      <w:b/>
                      <w:noProof/>
                      <w:sz w:val="28"/>
                      <w:szCs w:val="28"/>
                    </w:rPr>
                    <w:drawing>
                      <wp:inline distT="0" distB="0" distL="0" distR="0">
                        <wp:extent cx="180975" cy="171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6415D4">
                    <w:rPr>
                      <w:rFonts w:ascii="Times New Roman" w:eastAsia="Times New Roman" w:hAnsi="Times New Roman" w:cs="Times New Roman"/>
                      <w:b/>
                      <w:bCs/>
                      <w:sz w:val="28"/>
                      <w:szCs w:val="28"/>
                    </w:rPr>
                    <w:t>Practical Learning: Passing Arguments by Reference</w:t>
                  </w:r>
                </w:p>
              </w:tc>
            </w:tr>
            <w:tr w:rsidR="006415D4" w:rsidRPr="006415D4">
              <w:trPr>
                <w:trHeight w:val="15"/>
                <w:tblCellSpacing w:w="0" w:type="dxa"/>
              </w:trPr>
              <w:tc>
                <w:tcPr>
                  <w:tcW w:w="5000" w:type="pct"/>
                  <w:shd w:val="clear" w:color="auto" w:fill="CC3300"/>
                  <w:vAlign w:val="center"/>
                  <w:hideMark/>
                </w:tcPr>
                <w:p w:rsidR="006415D4" w:rsidRPr="006415D4" w:rsidRDefault="006415D4" w:rsidP="006415D4">
                  <w:pPr>
                    <w:ind w:right="242"/>
                    <w:jc w:val="both"/>
                    <w:rPr>
                      <w:rFonts w:ascii="Times New Roman" w:eastAsia="Times New Roman" w:hAnsi="Times New Roman" w:cs="Times New Roman"/>
                      <w:b/>
                      <w:bCs/>
                      <w:sz w:val="28"/>
                      <w:szCs w:val="28"/>
                    </w:rPr>
                  </w:pPr>
                </w:p>
              </w:tc>
            </w:tr>
          </w:tbl>
          <w:p w:rsidR="006415D4" w:rsidRPr="00686CE7" w:rsidRDefault="006415D4" w:rsidP="00686CE7">
            <w:pPr>
              <w:spacing w:before="120" w:after="120"/>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To pass an argument by reference, change the file as follows:</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Module Geometry</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Private Sub </w:t>
            </w:r>
            <w:proofErr w:type="spellStart"/>
            <w:proofErr w:type="gramStart"/>
            <w:r w:rsidRPr="00686CE7">
              <w:rPr>
                <w:rFonts w:ascii="Times New Roman" w:eastAsia="Times New Roman" w:hAnsi="Times New Roman"/>
                <w:sz w:val="28"/>
                <w:szCs w:val="28"/>
              </w:rPr>
              <w:t>GetValues</w:t>
            </w:r>
            <w:proofErr w:type="spellEnd"/>
            <w:r w:rsidRPr="00686CE7">
              <w:rPr>
                <w:rFonts w:ascii="Times New Roman" w:eastAsia="Times New Roman" w:hAnsi="Times New Roman"/>
                <w:sz w:val="28"/>
                <w:szCs w:val="28"/>
              </w:rPr>
              <w:t>(</w:t>
            </w:r>
            <w:proofErr w:type="spellStart"/>
            <w:proofErr w:type="gramEnd"/>
            <w:r w:rsidRPr="00686CE7">
              <w:rPr>
                <w:rFonts w:ascii="Times New Roman" w:eastAsia="Times New Roman" w:hAnsi="Times New Roman"/>
                <w:sz w:val="28"/>
                <w:szCs w:val="28"/>
              </w:rPr>
              <w:t>ByRef</w:t>
            </w:r>
            <w:proofErr w:type="spellEnd"/>
            <w:r w:rsidRPr="00686CE7">
              <w:rPr>
                <w:rFonts w:ascii="Times New Roman" w:eastAsia="Times New Roman" w:hAnsi="Times New Roman"/>
                <w:sz w:val="28"/>
                <w:szCs w:val="28"/>
              </w:rPr>
              <w:t xml:space="preserve"> Length As Double, </w:t>
            </w:r>
            <w:proofErr w:type="spellStart"/>
            <w:r w:rsidRPr="00686CE7">
              <w:rPr>
                <w:rFonts w:ascii="Times New Roman" w:eastAsia="Times New Roman" w:hAnsi="Times New Roman"/>
                <w:sz w:val="28"/>
                <w:szCs w:val="28"/>
              </w:rPr>
              <w:t>ByRef</w:t>
            </w:r>
            <w:proofErr w:type="spellEnd"/>
            <w:r w:rsidRPr="00686CE7">
              <w:rPr>
                <w:rFonts w:ascii="Times New Roman" w:eastAsia="Times New Roman" w:hAnsi="Times New Roman"/>
                <w:sz w:val="28"/>
                <w:szCs w:val="28"/>
              </w:rPr>
              <w:t xml:space="preserve"> Width As Double)</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Length = </w:t>
            </w:r>
            <w:proofErr w:type="spellStart"/>
            <w:proofErr w:type="gramStart"/>
            <w:r w:rsidRPr="00686CE7">
              <w:rPr>
                <w:rFonts w:ascii="Times New Roman" w:eastAsia="Times New Roman" w:hAnsi="Times New Roman"/>
                <w:sz w:val="28"/>
                <w:szCs w:val="28"/>
              </w:rPr>
              <w:t>InputBox</w:t>
            </w:r>
            <w:proofErr w:type="spellEnd"/>
            <w:r w:rsidRPr="00686CE7">
              <w:rPr>
                <w:rFonts w:ascii="Times New Roman" w:eastAsia="Times New Roman" w:hAnsi="Times New Roman"/>
                <w:sz w:val="28"/>
                <w:szCs w:val="28"/>
              </w:rPr>
              <w:t>(</w:t>
            </w:r>
            <w:proofErr w:type="gramEnd"/>
            <w:r w:rsidRPr="00686CE7">
              <w:rPr>
                <w:rFonts w:ascii="Times New Roman" w:eastAsia="Times New Roman" w:hAnsi="Times New Roman"/>
                <w:sz w:val="28"/>
                <w:szCs w:val="28"/>
              </w:rPr>
              <w:t>"Enter the length:")</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Width = </w:t>
            </w:r>
            <w:proofErr w:type="spellStart"/>
            <w:proofErr w:type="gramStart"/>
            <w:r w:rsidRPr="00686CE7">
              <w:rPr>
                <w:rFonts w:ascii="Times New Roman" w:eastAsia="Times New Roman" w:hAnsi="Times New Roman"/>
                <w:sz w:val="28"/>
                <w:szCs w:val="28"/>
              </w:rPr>
              <w:t>InputBox</w:t>
            </w:r>
            <w:proofErr w:type="spellEnd"/>
            <w:r w:rsidRPr="00686CE7">
              <w:rPr>
                <w:rFonts w:ascii="Times New Roman" w:eastAsia="Times New Roman" w:hAnsi="Times New Roman"/>
                <w:sz w:val="28"/>
                <w:szCs w:val="28"/>
              </w:rPr>
              <w:t>(</w:t>
            </w:r>
            <w:proofErr w:type="gramEnd"/>
            <w:r w:rsidRPr="00686CE7">
              <w:rPr>
                <w:rFonts w:ascii="Times New Roman" w:eastAsia="Times New Roman" w:hAnsi="Times New Roman"/>
                <w:sz w:val="28"/>
                <w:szCs w:val="28"/>
              </w:rPr>
              <w:t>"Enter the width:")</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End Sub</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42"/>
              <w:jc w:val="both"/>
              <w:rPr>
                <w:rFonts w:ascii="Times New Roman" w:eastAsia="Times New Roman" w:hAnsi="Times New Roman" w:cs="Times New Roman"/>
                <w:sz w:val="28"/>
                <w:szCs w:val="28"/>
              </w:rPr>
            </w:pP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Private Function </w:t>
            </w:r>
            <w:proofErr w:type="spellStart"/>
            <w:proofErr w:type="gramStart"/>
            <w:r w:rsidRPr="00686CE7">
              <w:rPr>
                <w:rFonts w:ascii="Times New Roman" w:eastAsia="Times New Roman" w:hAnsi="Times New Roman"/>
                <w:sz w:val="28"/>
                <w:szCs w:val="28"/>
              </w:rPr>
              <w:t>CalculatePerimeter</w:t>
            </w:r>
            <w:proofErr w:type="spellEnd"/>
            <w:r w:rsidRPr="00686CE7">
              <w:rPr>
                <w:rFonts w:ascii="Times New Roman" w:eastAsia="Times New Roman" w:hAnsi="Times New Roman"/>
                <w:sz w:val="28"/>
                <w:szCs w:val="28"/>
              </w:rPr>
              <w:t>(</w:t>
            </w:r>
            <w:proofErr w:type="spellStart"/>
            <w:proofErr w:type="gramEnd"/>
            <w:r w:rsidRPr="00686CE7">
              <w:rPr>
                <w:rFonts w:ascii="Times New Roman" w:eastAsia="Times New Roman" w:hAnsi="Times New Roman"/>
                <w:sz w:val="28"/>
                <w:szCs w:val="28"/>
              </w:rPr>
              <w:t>ByVal</w:t>
            </w:r>
            <w:proofErr w:type="spellEnd"/>
            <w:r w:rsidRPr="00686CE7">
              <w:rPr>
                <w:rFonts w:ascii="Times New Roman" w:eastAsia="Times New Roman" w:hAnsi="Times New Roman"/>
                <w:sz w:val="28"/>
                <w:szCs w:val="28"/>
              </w:rPr>
              <w:t xml:space="preserve"> Length As Double,</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40" w:right="242"/>
              <w:jc w:val="both"/>
              <w:rPr>
                <w:rFonts w:ascii="Times New Roman" w:eastAsia="Times New Roman" w:hAnsi="Times New Roman"/>
                <w:sz w:val="28"/>
                <w:szCs w:val="28"/>
              </w:rPr>
            </w:pPr>
            <w:proofErr w:type="spellStart"/>
            <w:r w:rsidRPr="00686CE7">
              <w:rPr>
                <w:rFonts w:ascii="Times New Roman" w:eastAsia="Times New Roman" w:hAnsi="Times New Roman"/>
                <w:sz w:val="28"/>
                <w:szCs w:val="28"/>
              </w:rPr>
              <w:t>ByVal</w:t>
            </w:r>
            <w:proofErr w:type="spellEnd"/>
            <w:r w:rsidRPr="00686CE7">
              <w:rPr>
                <w:rFonts w:ascii="Times New Roman" w:eastAsia="Times New Roman" w:hAnsi="Times New Roman"/>
                <w:sz w:val="28"/>
                <w:szCs w:val="28"/>
              </w:rPr>
              <w:t xml:space="preserve"> Width </w:t>
            </w:r>
            <w:proofErr w:type="gramStart"/>
            <w:r w:rsidRPr="00686CE7">
              <w:rPr>
                <w:rFonts w:ascii="Times New Roman" w:eastAsia="Times New Roman" w:hAnsi="Times New Roman"/>
                <w:sz w:val="28"/>
                <w:szCs w:val="28"/>
              </w:rPr>
              <w:t>As</w:t>
            </w:r>
            <w:proofErr w:type="gramEnd"/>
            <w:r w:rsidRPr="00686CE7">
              <w:rPr>
                <w:rFonts w:ascii="Times New Roman" w:eastAsia="Times New Roman" w:hAnsi="Times New Roman"/>
                <w:sz w:val="28"/>
                <w:szCs w:val="28"/>
              </w:rPr>
              <w:t xml:space="preserve"> Double) As Double</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proofErr w:type="spellStart"/>
            <w:r w:rsidRPr="00686CE7">
              <w:rPr>
                <w:rFonts w:ascii="Times New Roman" w:eastAsia="Times New Roman" w:hAnsi="Times New Roman"/>
                <w:sz w:val="28"/>
                <w:szCs w:val="28"/>
              </w:rPr>
              <w:t>CalculatePerimeter</w:t>
            </w:r>
            <w:proofErr w:type="spellEnd"/>
            <w:r w:rsidRPr="00686CE7">
              <w:rPr>
                <w:rFonts w:ascii="Times New Roman" w:eastAsia="Times New Roman" w:hAnsi="Times New Roman"/>
                <w:sz w:val="28"/>
                <w:szCs w:val="28"/>
              </w:rPr>
              <w:t xml:space="preserve"> = (Length + Width) * 2</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End Function</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42"/>
              <w:jc w:val="both"/>
              <w:rPr>
                <w:rFonts w:ascii="Times New Roman" w:eastAsia="Times New Roman" w:hAnsi="Times New Roman" w:cs="Times New Roman"/>
                <w:sz w:val="28"/>
                <w:szCs w:val="28"/>
              </w:rPr>
            </w:pP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Private Function </w:t>
            </w:r>
            <w:proofErr w:type="spellStart"/>
            <w:proofErr w:type="gramStart"/>
            <w:r w:rsidRPr="00686CE7">
              <w:rPr>
                <w:rFonts w:ascii="Times New Roman" w:eastAsia="Times New Roman" w:hAnsi="Times New Roman"/>
                <w:sz w:val="28"/>
                <w:szCs w:val="28"/>
              </w:rPr>
              <w:t>CalculateArea</w:t>
            </w:r>
            <w:proofErr w:type="spellEnd"/>
            <w:r w:rsidRPr="00686CE7">
              <w:rPr>
                <w:rFonts w:ascii="Times New Roman" w:eastAsia="Times New Roman" w:hAnsi="Times New Roman"/>
                <w:sz w:val="28"/>
                <w:szCs w:val="28"/>
              </w:rPr>
              <w:t>(</w:t>
            </w:r>
            <w:proofErr w:type="spellStart"/>
            <w:proofErr w:type="gramEnd"/>
            <w:r w:rsidRPr="00686CE7">
              <w:rPr>
                <w:rFonts w:ascii="Times New Roman" w:eastAsia="Times New Roman" w:hAnsi="Times New Roman"/>
                <w:sz w:val="28"/>
                <w:szCs w:val="28"/>
              </w:rPr>
              <w:t>ByVal</w:t>
            </w:r>
            <w:proofErr w:type="spellEnd"/>
            <w:r w:rsidRPr="00686CE7">
              <w:rPr>
                <w:rFonts w:ascii="Times New Roman" w:eastAsia="Times New Roman" w:hAnsi="Times New Roman"/>
                <w:sz w:val="28"/>
                <w:szCs w:val="28"/>
              </w:rPr>
              <w:t xml:space="preserve"> Length As Double, _</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ight="242"/>
              <w:jc w:val="both"/>
              <w:rPr>
                <w:rFonts w:ascii="Times New Roman" w:eastAsia="Times New Roman" w:hAnsi="Times New Roman"/>
                <w:sz w:val="28"/>
                <w:szCs w:val="28"/>
              </w:rPr>
            </w:pPr>
            <w:proofErr w:type="spellStart"/>
            <w:r w:rsidRPr="00686CE7">
              <w:rPr>
                <w:rFonts w:ascii="Times New Roman" w:eastAsia="Times New Roman" w:hAnsi="Times New Roman"/>
                <w:sz w:val="28"/>
                <w:szCs w:val="28"/>
              </w:rPr>
              <w:t>ByVal</w:t>
            </w:r>
            <w:proofErr w:type="spellEnd"/>
            <w:r w:rsidRPr="00686CE7">
              <w:rPr>
                <w:rFonts w:ascii="Times New Roman" w:eastAsia="Times New Roman" w:hAnsi="Times New Roman"/>
                <w:sz w:val="28"/>
                <w:szCs w:val="28"/>
              </w:rPr>
              <w:t xml:space="preserve"> Width </w:t>
            </w:r>
            <w:proofErr w:type="gramStart"/>
            <w:r w:rsidRPr="00686CE7">
              <w:rPr>
                <w:rFonts w:ascii="Times New Roman" w:eastAsia="Times New Roman" w:hAnsi="Times New Roman"/>
                <w:sz w:val="28"/>
                <w:szCs w:val="28"/>
              </w:rPr>
              <w:t>As</w:t>
            </w:r>
            <w:proofErr w:type="gramEnd"/>
            <w:r w:rsidRPr="00686CE7">
              <w:rPr>
                <w:rFonts w:ascii="Times New Roman" w:eastAsia="Times New Roman" w:hAnsi="Times New Roman"/>
                <w:sz w:val="28"/>
                <w:szCs w:val="28"/>
              </w:rPr>
              <w:t xml:space="preserve"> Double) As Double</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proofErr w:type="spellStart"/>
            <w:r w:rsidRPr="00686CE7">
              <w:rPr>
                <w:rFonts w:ascii="Times New Roman" w:eastAsia="Times New Roman" w:hAnsi="Times New Roman"/>
                <w:sz w:val="28"/>
                <w:szCs w:val="28"/>
              </w:rPr>
              <w:t>CalculateArea</w:t>
            </w:r>
            <w:proofErr w:type="spellEnd"/>
            <w:r w:rsidRPr="00686CE7">
              <w:rPr>
                <w:rFonts w:ascii="Times New Roman" w:eastAsia="Times New Roman" w:hAnsi="Times New Roman"/>
                <w:sz w:val="28"/>
                <w:szCs w:val="28"/>
              </w:rPr>
              <w:t xml:space="preserve"> = Length * Width</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End Function</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42"/>
              <w:jc w:val="both"/>
              <w:rPr>
                <w:rFonts w:ascii="Times New Roman" w:eastAsia="Times New Roman" w:hAnsi="Times New Roman" w:cs="Times New Roman"/>
                <w:sz w:val="28"/>
                <w:szCs w:val="28"/>
              </w:rPr>
            </w:pP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Private Sub </w:t>
            </w:r>
            <w:proofErr w:type="spellStart"/>
            <w:proofErr w:type="gramStart"/>
            <w:r w:rsidRPr="00686CE7">
              <w:rPr>
                <w:rFonts w:ascii="Times New Roman" w:eastAsia="Times New Roman" w:hAnsi="Times New Roman"/>
                <w:sz w:val="28"/>
                <w:szCs w:val="28"/>
              </w:rPr>
              <w:t>ShowCharacteristics</w:t>
            </w:r>
            <w:proofErr w:type="spellEnd"/>
            <w:r w:rsidRPr="00686CE7">
              <w:rPr>
                <w:rFonts w:ascii="Times New Roman" w:eastAsia="Times New Roman" w:hAnsi="Times New Roman"/>
                <w:sz w:val="28"/>
                <w:szCs w:val="28"/>
              </w:rPr>
              <w:t>(</w:t>
            </w:r>
            <w:proofErr w:type="spellStart"/>
            <w:proofErr w:type="gramEnd"/>
            <w:r w:rsidRPr="00686CE7">
              <w:rPr>
                <w:rFonts w:ascii="Times New Roman" w:eastAsia="Times New Roman" w:hAnsi="Times New Roman"/>
                <w:sz w:val="28"/>
                <w:szCs w:val="28"/>
              </w:rPr>
              <w:t>ByVal</w:t>
            </w:r>
            <w:proofErr w:type="spellEnd"/>
            <w:r w:rsidRPr="00686CE7">
              <w:rPr>
                <w:rFonts w:ascii="Times New Roman" w:eastAsia="Times New Roman" w:hAnsi="Times New Roman"/>
                <w:sz w:val="28"/>
                <w:szCs w:val="28"/>
              </w:rPr>
              <w:t xml:space="preserve"> Length As Double,</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ight="242"/>
              <w:jc w:val="both"/>
              <w:rPr>
                <w:rFonts w:ascii="Times New Roman" w:eastAsia="Times New Roman" w:hAnsi="Times New Roman"/>
                <w:sz w:val="28"/>
                <w:szCs w:val="28"/>
              </w:rPr>
            </w:pPr>
            <w:proofErr w:type="spellStart"/>
            <w:r w:rsidRPr="00686CE7">
              <w:rPr>
                <w:rFonts w:ascii="Times New Roman" w:eastAsia="Times New Roman" w:hAnsi="Times New Roman"/>
                <w:sz w:val="28"/>
                <w:szCs w:val="28"/>
              </w:rPr>
              <w:t>ByVal</w:t>
            </w:r>
            <w:proofErr w:type="spellEnd"/>
            <w:r w:rsidRPr="00686CE7">
              <w:rPr>
                <w:rFonts w:ascii="Times New Roman" w:eastAsia="Times New Roman" w:hAnsi="Times New Roman"/>
                <w:sz w:val="28"/>
                <w:szCs w:val="28"/>
              </w:rPr>
              <w:t xml:space="preserve"> Width </w:t>
            </w:r>
            <w:proofErr w:type="gramStart"/>
            <w:r w:rsidRPr="00686CE7">
              <w:rPr>
                <w:rFonts w:ascii="Times New Roman" w:eastAsia="Times New Roman" w:hAnsi="Times New Roman"/>
                <w:sz w:val="28"/>
                <w:szCs w:val="28"/>
              </w:rPr>
              <w:t>As</w:t>
            </w:r>
            <w:proofErr w:type="gramEnd"/>
            <w:r w:rsidRPr="00686CE7">
              <w:rPr>
                <w:rFonts w:ascii="Times New Roman" w:eastAsia="Times New Roman" w:hAnsi="Times New Roman"/>
                <w:sz w:val="28"/>
                <w:szCs w:val="28"/>
              </w:rPr>
              <w:t xml:space="preserve"> Double)</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Dim Result </w:t>
            </w:r>
            <w:proofErr w:type="gramStart"/>
            <w:r w:rsidRPr="00686CE7">
              <w:rPr>
                <w:rFonts w:ascii="Times New Roman" w:eastAsia="Times New Roman" w:hAnsi="Times New Roman"/>
                <w:sz w:val="28"/>
                <w:szCs w:val="28"/>
              </w:rPr>
              <w:t>As</w:t>
            </w:r>
            <w:proofErr w:type="gramEnd"/>
            <w:r w:rsidRPr="00686CE7">
              <w:rPr>
                <w:rFonts w:ascii="Times New Roman" w:eastAsia="Times New Roman" w:hAnsi="Times New Roman"/>
                <w:sz w:val="28"/>
                <w:szCs w:val="28"/>
              </w:rPr>
              <w:t xml:space="preserve"> String</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42"/>
              <w:jc w:val="both"/>
              <w:rPr>
                <w:rFonts w:ascii="Times New Roman" w:eastAsia="Times New Roman" w:hAnsi="Times New Roman" w:cs="Times New Roman"/>
                <w:sz w:val="28"/>
                <w:szCs w:val="28"/>
              </w:rPr>
            </w:pP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Result = "=-= Rectangle Characteristics =-=" &amp; </w:t>
            </w:r>
            <w:proofErr w:type="spellStart"/>
            <w:r w:rsidRPr="00686CE7">
              <w:rPr>
                <w:rFonts w:ascii="Times New Roman" w:eastAsia="Times New Roman" w:hAnsi="Times New Roman"/>
                <w:sz w:val="28"/>
                <w:szCs w:val="28"/>
              </w:rPr>
              <w:t>vbCrLf</w:t>
            </w:r>
            <w:proofErr w:type="spellEnd"/>
            <w:r w:rsidRPr="00686CE7">
              <w:rPr>
                <w:rFonts w:ascii="Times New Roman" w:eastAsia="Times New Roman" w:hAnsi="Times New Roman"/>
                <w:sz w:val="28"/>
                <w:szCs w:val="28"/>
              </w:rPr>
              <w:t xml:space="preserve"> &amp;</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"Length: " &amp; </w:t>
            </w:r>
            <w:proofErr w:type="spellStart"/>
            <w:r w:rsidRPr="00686CE7">
              <w:rPr>
                <w:rFonts w:ascii="Times New Roman" w:eastAsia="Times New Roman" w:hAnsi="Times New Roman"/>
                <w:sz w:val="28"/>
                <w:szCs w:val="28"/>
              </w:rPr>
              <w:t>vbTab</w:t>
            </w:r>
            <w:proofErr w:type="spellEnd"/>
            <w:r w:rsidRPr="00686CE7">
              <w:rPr>
                <w:rFonts w:ascii="Times New Roman" w:eastAsia="Times New Roman" w:hAnsi="Times New Roman"/>
                <w:sz w:val="28"/>
                <w:szCs w:val="28"/>
              </w:rPr>
              <w:t xml:space="preserve"> &amp; </w:t>
            </w:r>
            <w:proofErr w:type="spellStart"/>
            <w:r w:rsidRPr="00686CE7">
              <w:rPr>
                <w:rFonts w:ascii="Times New Roman" w:eastAsia="Times New Roman" w:hAnsi="Times New Roman"/>
                <w:sz w:val="28"/>
                <w:szCs w:val="28"/>
              </w:rPr>
              <w:t>vbTab</w:t>
            </w:r>
            <w:proofErr w:type="spellEnd"/>
            <w:r w:rsidRPr="00686CE7">
              <w:rPr>
                <w:rFonts w:ascii="Times New Roman" w:eastAsia="Times New Roman" w:hAnsi="Times New Roman"/>
                <w:sz w:val="28"/>
                <w:szCs w:val="28"/>
              </w:rPr>
              <w:t xml:space="preserve"> &amp; </w:t>
            </w:r>
            <w:proofErr w:type="spellStart"/>
            <w:proofErr w:type="gramStart"/>
            <w:r w:rsidRPr="00686CE7">
              <w:rPr>
                <w:rFonts w:ascii="Times New Roman" w:eastAsia="Times New Roman" w:hAnsi="Times New Roman"/>
                <w:sz w:val="28"/>
                <w:szCs w:val="28"/>
              </w:rPr>
              <w:t>CStr</w:t>
            </w:r>
            <w:proofErr w:type="spellEnd"/>
            <w:r w:rsidRPr="00686CE7">
              <w:rPr>
                <w:rFonts w:ascii="Times New Roman" w:eastAsia="Times New Roman" w:hAnsi="Times New Roman"/>
                <w:sz w:val="28"/>
                <w:szCs w:val="28"/>
              </w:rPr>
              <w:t>(</w:t>
            </w:r>
            <w:proofErr w:type="gramEnd"/>
            <w:r w:rsidRPr="00686CE7">
              <w:rPr>
                <w:rFonts w:ascii="Times New Roman" w:eastAsia="Times New Roman" w:hAnsi="Times New Roman"/>
                <w:sz w:val="28"/>
                <w:szCs w:val="28"/>
              </w:rPr>
              <w:t xml:space="preserve">Length) &amp; </w:t>
            </w:r>
            <w:proofErr w:type="spellStart"/>
            <w:r w:rsidRPr="00686CE7">
              <w:rPr>
                <w:rFonts w:ascii="Times New Roman" w:eastAsia="Times New Roman" w:hAnsi="Times New Roman"/>
                <w:sz w:val="28"/>
                <w:szCs w:val="28"/>
              </w:rPr>
              <w:t>vbCrLf</w:t>
            </w:r>
            <w:proofErr w:type="spellEnd"/>
            <w:r w:rsidRPr="00686CE7">
              <w:rPr>
                <w:rFonts w:ascii="Times New Roman" w:eastAsia="Times New Roman" w:hAnsi="Times New Roman"/>
                <w:sz w:val="28"/>
                <w:szCs w:val="28"/>
              </w:rPr>
              <w:t xml:space="preserve"> &amp;</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"Width: " &amp; </w:t>
            </w:r>
            <w:proofErr w:type="spellStart"/>
            <w:r w:rsidRPr="00686CE7">
              <w:rPr>
                <w:rFonts w:ascii="Times New Roman" w:eastAsia="Times New Roman" w:hAnsi="Times New Roman"/>
                <w:sz w:val="28"/>
                <w:szCs w:val="28"/>
              </w:rPr>
              <w:t>vbTab</w:t>
            </w:r>
            <w:proofErr w:type="spellEnd"/>
            <w:r w:rsidRPr="00686CE7">
              <w:rPr>
                <w:rFonts w:ascii="Times New Roman" w:eastAsia="Times New Roman" w:hAnsi="Times New Roman"/>
                <w:sz w:val="28"/>
                <w:szCs w:val="28"/>
              </w:rPr>
              <w:t xml:space="preserve"> &amp; </w:t>
            </w:r>
            <w:proofErr w:type="spellStart"/>
            <w:r w:rsidRPr="00686CE7">
              <w:rPr>
                <w:rFonts w:ascii="Times New Roman" w:eastAsia="Times New Roman" w:hAnsi="Times New Roman"/>
                <w:sz w:val="28"/>
                <w:szCs w:val="28"/>
              </w:rPr>
              <w:t>vbTab</w:t>
            </w:r>
            <w:proofErr w:type="spellEnd"/>
            <w:r w:rsidRPr="00686CE7">
              <w:rPr>
                <w:rFonts w:ascii="Times New Roman" w:eastAsia="Times New Roman" w:hAnsi="Times New Roman"/>
                <w:sz w:val="28"/>
                <w:szCs w:val="28"/>
              </w:rPr>
              <w:t xml:space="preserve"> &amp; </w:t>
            </w:r>
            <w:proofErr w:type="spellStart"/>
            <w:proofErr w:type="gramStart"/>
            <w:r w:rsidRPr="00686CE7">
              <w:rPr>
                <w:rFonts w:ascii="Times New Roman" w:eastAsia="Times New Roman" w:hAnsi="Times New Roman"/>
                <w:sz w:val="28"/>
                <w:szCs w:val="28"/>
              </w:rPr>
              <w:t>CStr</w:t>
            </w:r>
            <w:proofErr w:type="spellEnd"/>
            <w:r w:rsidRPr="00686CE7">
              <w:rPr>
                <w:rFonts w:ascii="Times New Roman" w:eastAsia="Times New Roman" w:hAnsi="Times New Roman"/>
                <w:sz w:val="28"/>
                <w:szCs w:val="28"/>
              </w:rPr>
              <w:t>(</w:t>
            </w:r>
            <w:proofErr w:type="gramEnd"/>
            <w:r w:rsidRPr="00686CE7">
              <w:rPr>
                <w:rFonts w:ascii="Times New Roman" w:eastAsia="Times New Roman" w:hAnsi="Times New Roman"/>
                <w:sz w:val="28"/>
                <w:szCs w:val="28"/>
              </w:rPr>
              <w:t xml:space="preserve">Width) &amp; </w:t>
            </w:r>
            <w:proofErr w:type="spellStart"/>
            <w:r w:rsidRPr="00686CE7">
              <w:rPr>
                <w:rFonts w:ascii="Times New Roman" w:eastAsia="Times New Roman" w:hAnsi="Times New Roman"/>
                <w:sz w:val="28"/>
                <w:szCs w:val="28"/>
              </w:rPr>
              <w:t>vbCrLf</w:t>
            </w:r>
            <w:proofErr w:type="spellEnd"/>
            <w:r w:rsidRPr="00686CE7">
              <w:rPr>
                <w:rFonts w:ascii="Times New Roman" w:eastAsia="Times New Roman" w:hAnsi="Times New Roman"/>
                <w:sz w:val="28"/>
                <w:szCs w:val="28"/>
              </w:rPr>
              <w:t xml:space="preserve"> &amp;</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"Perimeter: " &amp; </w:t>
            </w:r>
            <w:proofErr w:type="spellStart"/>
            <w:r w:rsidRPr="00686CE7">
              <w:rPr>
                <w:rFonts w:ascii="Times New Roman" w:eastAsia="Times New Roman" w:hAnsi="Times New Roman"/>
                <w:sz w:val="28"/>
                <w:szCs w:val="28"/>
              </w:rPr>
              <w:t>vbTab</w:t>
            </w:r>
            <w:proofErr w:type="spellEnd"/>
            <w:r w:rsidRPr="00686CE7">
              <w:rPr>
                <w:rFonts w:ascii="Times New Roman" w:eastAsia="Times New Roman" w:hAnsi="Times New Roman"/>
                <w:sz w:val="28"/>
                <w:szCs w:val="28"/>
              </w:rPr>
              <w:t xml:space="preserve"> &amp;</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ight="242"/>
              <w:jc w:val="both"/>
              <w:rPr>
                <w:rFonts w:ascii="Times New Roman" w:eastAsia="Times New Roman" w:hAnsi="Times New Roman"/>
                <w:sz w:val="28"/>
                <w:szCs w:val="28"/>
              </w:rPr>
            </w:pPr>
            <w:proofErr w:type="spellStart"/>
            <w:proofErr w:type="gramStart"/>
            <w:r w:rsidRPr="00686CE7">
              <w:rPr>
                <w:rFonts w:ascii="Times New Roman" w:eastAsia="Times New Roman" w:hAnsi="Times New Roman"/>
                <w:sz w:val="28"/>
                <w:szCs w:val="28"/>
              </w:rPr>
              <w:t>CalculatePerimeter</w:t>
            </w:r>
            <w:proofErr w:type="spellEnd"/>
            <w:r w:rsidRPr="00686CE7">
              <w:rPr>
                <w:rFonts w:ascii="Times New Roman" w:eastAsia="Times New Roman" w:hAnsi="Times New Roman"/>
                <w:sz w:val="28"/>
                <w:szCs w:val="28"/>
              </w:rPr>
              <w:t>(</w:t>
            </w:r>
            <w:proofErr w:type="gramEnd"/>
            <w:r w:rsidRPr="00686CE7">
              <w:rPr>
                <w:rFonts w:ascii="Times New Roman" w:eastAsia="Times New Roman" w:hAnsi="Times New Roman"/>
                <w:sz w:val="28"/>
                <w:szCs w:val="28"/>
              </w:rPr>
              <w:t xml:space="preserve">Length, Width) &amp; </w:t>
            </w:r>
            <w:proofErr w:type="spellStart"/>
            <w:r w:rsidRPr="00686CE7">
              <w:rPr>
                <w:rFonts w:ascii="Times New Roman" w:eastAsia="Times New Roman" w:hAnsi="Times New Roman"/>
                <w:sz w:val="28"/>
                <w:szCs w:val="28"/>
              </w:rPr>
              <w:t>vbCrLf</w:t>
            </w:r>
            <w:proofErr w:type="spellEnd"/>
            <w:r w:rsidRPr="00686CE7">
              <w:rPr>
                <w:rFonts w:ascii="Times New Roman" w:eastAsia="Times New Roman" w:hAnsi="Times New Roman"/>
                <w:sz w:val="28"/>
                <w:szCs w:val="28"/>
              </w:rPr>
              <w:t xml:space="preserve"> &amp;</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"Area: " &amp; </w:t>
            </w:r>
            <w:proofErr w:type="spellStart"/>
            <w:r w:rsidRPr="00686CE7">
              <w:rPr>
                <w:rFonts w:ascii="Times New Roman" w:eastAsia="Times New Roman" w:hAnsi="Times New Roman"/>
                <w:sz w:val="28"/>
                <w:szCs w:val="28"/>
              </w:rPr>
              <w:t>vbTab</w:t>
            </w:r>
            <w:proofErr w:type="spellEnd"/>
            <w:r w:rsidRPr="00686CE7">
              <w:rPr>
                <w:rFonts w:ascii="Times New Roman" w:eastAsia="Times New Roman" w:hAnsi="Times New Roman"/>
                <w:sz w:val="28"/>
                <w:szCs w:val="28"/>
              </w:rPr>
              <w:t xml:space="preserve"> &amp; </w:t>
            </w:r>
            <w:proofErr w:type="spellStart"/>
            <w:r w:rsidRPr="00686CE7">
              <w:rPr>
                <w:rFonts w:ascii="Times New Roman" w:eastAsia="Times New Roman" w:hAnsi="Times New Roman"/>
                <w:sz w:val="28"/>
                <w:szCs w:val="28"/>
              </w:rPr>
              <w:t>vbTab</w:t>
            </w:r>
            <w:proofErr w:type="spellEnd"/>
            <w:r w:rsidRPr="00686CE7">
              <w:rPr>
                <w:rFonts w:ascii="Times New Roman" w:eastAsia="Times New Roman" w:hAnsi="Times New Roman"/>
                <w:sz w:val="28"/>
                <w:szCs w:val="28"/>
              </w:rPr>
              <w:t xml:space="preserve"> &amp;</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proofErr w:type="spellStart"/>
            <w:proofErr w:type="gramStart"/>
            <w:r w:rsidRPr="00686CE7">
              <w:rPr>
                <w:rFonts w:ascii="Times New Roman" w:eastAsia="Times New Roman" w:hAnsi="Times New Roman"/>
                <w:sz w:val="28"/>
                <w:szCs w:val="28"/>
              </w:rPr>
              <w:t>CalculateArea</w:t>
            </w:r>
            <w:proofErr w:type="spellEnd"/>
            <w:r w:rsidRPr="00686CE7">
              <w:rPr>
                <w:rFonts w:ascii="Times New Roman" w:eastAsia="Times New Roman" w:hAnsi="Times New Roman"/>
                <w:sz w:val="28"/>
                <w:szCs w:val="28"/>
              </w:rPr>
              <w:t>(</w:t>
            </w:r>
            <w:proofErr w:type="gramEnd"/>
            <w:r w:rsidRPr="00686CE7">
              <w:rPr>
                <w:rFonts w:ascii="Times New Roman" w:eastAsia="Times New Roman" w:hAnsi="Times New Roman"/>
                <w:sz w:val="28"/>
                <w:szCs w:val="28"/>
              </w:rPr>
              <w:t>Length, Width)</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proofErr w:type="spellStart"/>
            <w:proofErr w:type="gramStart"/>
            <w:r w:rsidRPr="00686CE7">
              <w:rPr>
                <w:rFonts w:ascii="Times New Roman" w:eastAsia="Times New Roman" w:hAnsi="Times New Roman"/>
                <w:sz w:val="28"/>
                <w:szCs w:val="28"/>
              </w:rPr>
              <w:t>MsgBox</w:t>
            </w:r>
            <w:proofErr w:type="spellEnd"/>
            <w:r w:rsidRPr="00686CE7">
              <w:rPr>
                <w:rFonts w:ascii="Times New Roman" w:eastAsia="Times New Roman" w:hAnsi="Times New Roman"/>
                <w:sz w:val="28"/>
                <w:szCs w:val="28"/>
              </w:rPr>
              <w:t>(</w:t>
            </w:r>
            <w:proofErr w:type="gramEnd"/>
            <w:r w:rsidRPr="00686CE7">
              <w:rPr>
                <w:rFonts w:ascii="Times New Roman" w:eastAsia="Times New Roman" w:hAnsi="Times New Roman"/>
                <w:sz w:val="28"/>
                <w:szCs w:val="28"/>
              </w:rPr>
              <w:t>Result)</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End Sub</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42"/>
              <w:jc w:val="both"/>
              <w:rPr>
                <w:rFonts w:ascii="Times New Roman" w:eastAsia="Times New Roman" w:hAnsi="Times New Roman" w:cs="Times New Roman"/>
                <w:sz w:val="28"/>
                <w:szCs w:val="28"/>
              </w:rPr>
            </w:pP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Public Function </w:t>
            </w:r>
            <w:proofErr w:type="gramStart"/>
            <w:r w:rsidRPr="00686CE7">
              <w:rPr>
                <w:rFonts w:ascii="Times New Roman" w:eastAsia="Times New Roman" w:hAnsi="Times New Roman"/>
                <w:sz w:val="28"/>
                <w:szCs w:val="28"/>
              </w:rPr>
              <w:t>Main(</w:t>
            </w:r>
            <w:proofErr w:type="gramEnd"/>
            <w:r w:rsidRPr="00686CE7">
              <w:rPr>
                <w:rFonts w:ascii="Times New Roman" w:eastAsia="Times New Roman" w:hAnsi="Times New Roman"/>
                <w:sz w:val="28"/>
                <w:szCs w:val="28"/>
              </w:rPr>
              <w:t>) As Integer</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 xml:space="preserve">Dim L </w:t>
            </w:r>
            <w:proofErr w:type="gramStart"/>
            <w:r w:rsidRPr="00686CE7">
              <w:rPr>
                <w:rFonts w:ascii="Times New Roman" w:eastAsia="Times New Roman" w:hAnsi="Times New Roman"/>
                <w:sz w:val="28"/>
                <w:szCs w:val="28"/>
              </w:rPr>
              <w:t>As</w:t>
            </w:r>
            <w:proofErr w:type="gramEnd"/>
            <w:r w:rsidRPr="00686CE7">
              <w:rPr>
                <w:rFonts w:ascii="Times New Roman" w:eastAsia="Times New Roman" w:hAnsi="Times New Roman"/>
                <w:sz w:val="28"/>
                <w:szCs w:val="28"/>
              </w:rPr>
              <w:t xml:space="preserve"> Double, W As Double</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42"/>
              <w:jc w:val="both"/>
              <w:rPr>
                <w:rFonts w:ascii="Times New Roman" w:eastAsia="Times New Roman" w:hAnsi="Times New Roman" w:cs="Times New Roman"/>
                <w:sz w:val="28"/>
                <w:szCs w:val="28"/>
              </w:rPr>
            </w:pP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proofErr w:type="spellStart"/>
            <w:proofErr w:type="gramStart"/>
            <w:r w:rsidRPr="00686CE7">
              <w:rPr>
                <w:rFonts w:ascii="Times New Roman" w:eastAsia="Times New Roman" w:hAnsi="Times New Roman"/>
                <w:sz w:val="28"/>
                <w:szCs w:val="28"/>
              </w:rPr>
              <w:t>GetValues</w:t>
            </w:r>
            <w:proofErr w:type="spellEnd"/>
            <w:r w:rsidRPr="00686CE7">
              <w:rPr>
                <w:rFonts w:ascii="Times New Roman" w:eastAsia="Times New Roman" w:hAnsi="Times New Roman"/>
                <w:sz w:val="28"/>
                <w:szCs w:val="28"/>
              </w:rPr>
              <w:t>(</w:t>
            </w:r>
            <w:proofErr w:type="gramEnd"/>
            <w:r w:rsidRPr="00686CE7">
              <w:rPr>
                <w:rFonts w:ascii="Times New Roman" w:eastAsia="Times New Roman" w:hAnsi="Times New Roman"/>
                <w:sz w:val="28"/>
                <w:szCs w:val="28"/>
              </w:rPr>
              <w:t>L, W)</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proofErr w:type="spellStart"/>
            <w:proofErr w:type="gramStart"/>
            <w:r w:rsidRPr="00686CE7">
              <w:rPr>
                <w:rFonts w:ascii="Times New Roman" w:eastAsia="Times New Roman" w:hAnsi="Times New Roman"/>
                <w:sz w:val="28"/>
                <w:szCs w:val="28"/>
              </w:rPr>
              <w:t>ShowCharacteristics</w:t>
            </w:r>
            <w:proofErr w:type="spellEnd"/>
            <w:r w:rsidRPr="00686CE7">
              <w:rPr>
                <w:rFonts w:ascii="Times New Roman" w:eastAsia="Times New Roman" w:hAnsi="Times New Roman"/>
                <w:sz w:val="28"/>
                <w:szCs w:val="28"/>
              </w:rPr>
              <w:t>(</w:t>
            </w:r>
            <w:proofErr w:type="gramEnd"/>
            <w:r w:rsidRPr="00686CE7">
              <w:rPr>
                <w:rFonts w:ascii="Times New Roman" w:eastAsia="Times New Roman" w:hAnsi="Times New Roman"/>
                <w:sz w:val="28"/>
                <w:szCs w:val="28"/>
              </w:rPr>
              <w:t>L, W)</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42"/>
              <w:jc w:val="both"/>
              <w:rPr>
                <w:rFonts w:ascii="Times New Roman" w:eastAsia="Times New Roman" w:hAnsi="Times New Roman" w:cs="Times New Roman"/>
                <w:sz w:val="28"/>
                <w:szCs w:val="28"/>
              </w:rPr>
            </w:pP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Return 0</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42"/>
              <w:jc w:val="both"/>
              <w:rPr>
                <w:rFonts w:ascii="Times New Roman" w:eastAsia="Times New Roman" w:hAnsi="Times New Roman"/>
                <w:sz w:val="28"/>
                <w:szCs w:val="28"/>
              </w:rPr>
            </w:pPr>
            <w:r w:rsidRPr="00686CE7">
              <w:rPr>
                <w:rFonts w:ascii="Times New Roman" w:eastAsia="Times New Roman" w:hAnsi="Times New Roman"/>
                <w:sz w:val="28"/>
                <w:szCs w:val="28"/>
              </w:rPr>
              <w:t>End Function</w:t>
            </w:r>
          </w:p>
          <w:p w:rsidR="006415D4" w:rsidRPr="00686CE7" w:rsidRDefault="006415D4" w:rsidP="0068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Module</w:t>
            </w:r>
          </w:p>
          <w:p w:rsidR="006415D4" w:rsidRPr="006415D4" w:rsidRDefault="006415D4" w:rsidP="00693FAB">
            <w:pPr>
              <w:spacing w:before="120" w:after="120" w:line="240" w:lineRule="auto"/>
              <w:ind w:left="36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lastRenderedPageBreak/>
              <w:t xml:space="preserve">To execute the program, on the Standard toolbar, click the Start Debugging button </w:t>
            </w:r>
            <w:r w:rsidRPr="006415D4">
              <w:rPr>
                <w:rFonts w:ascii="Times New Roman" w:eastAsia="Times New Roman" w:hAnsi="Times New Roman" w:cs="Times New Roman"/>
                <w:noProof/>
                <w:sz w:val="28"/>
                <w:szCs w:val="28"/>
              </w:rPr>
              <w:drawing>
                <wp:inline distT="0" distB="0" distL="0" distR="0">
                  <wp:extent cx="200025" cy="200025"/>
                  <wp:effectExtent l="0" t="0" r="9525" b="9525"/>
                  <wp:docPr id="19" name="Picture 19" descr="Start Debu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Start Debugg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693FAB" w:rsidRPr="00693FAB" w:rsidRDefault="006415D4" w:rsidP="00693FAB">
            <w:pPr>
              <w:spacing w:before="120" w:after="120" w:line="240" w:lineRule="auto"/>
              <w:ind w:left="36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Enter the length as </w:t>
            </w:r>
            <w:r w:rsidRPr="006415D4">
              <w:rPr>
                <w:rFonts w:ascii="Times New Roman" w:eastAsia="Times New Roman" w:hAnsi="Times New Roman" w:cs="Times New Roman"/>
                <w:b/>
                <w:bCs/>
                <w:sz w:val="28"/>
                <w:szCs w:val="28"/>
              </w:rPr>
              <w:t>24.55</w:t>
            </w:r>
            <w:r w:rsidRPr="006415D4">
              <w:rPr>
                <w:rFonts w:ascii="Times New Roman" w:eastAsia="Times New Roman" w:hAnsi="Times New Roman" w:cs="Times New Roman"/>
                <w:sz w:val="28"/>
                <w:szCs w:val="28"/>
              </w:rPr>
              <w:t xml:space="preserve"> and the width as </w:t>
            </w:r>
            <w:r w:rsidRPr="006415D4">
              <w:rPr>
                <w:rFonts w:ascii="Times New Roman" w:eastAsia="Times New Roman" w:hAnsi="Times New Roman" w:cs="Times New Roman"/>
                <w:b/>
                <w:bCs/>
                <w:sz w:val="28"/>
                <w:szCs w:val="28"/>
              </w:rPr>
              <w:t>22.85</w:t>
            </w:r>
          </w:p>
          <w:p w:rsidR="006415D4" w:rsidRPr="00693FAB" w:rsidRDefault="006415D4" w:rsidP="00693FAB">
            <w:pPr>
              <w:spacing w:before="120" w:after="120"/>
              <w:ind w:left="1080" w:right="242"/>
              <w:jc w:val="both"/>
              <w:rPr>
                <w:rFonts w:ascii="Times New Roman" w:eastAsia="Times New Roman" w:hAnsi="Times New Roman"/>
              </w:rPr>
            </w:pPr>
            <w:r w:rsidRPr="00693FAB">
              <w:rPr>
                <w:rFonts w:ascii="Times New Roman" w:eastAsia="Times New Roman" w:hAnsi="Times New Roman"/>
              </w:rPr>
              <w:br/>
              <w:t> </w:t>
            </w:r>
            <w:r w:rsidRPr="00693FAB">
              <w:rPr>
                <w:rFonts w:ascii="Times New Roman" w:eastAsia="Times New Roman" w:hAnsi="Times New Roman"/>
              </w:rPr>
              <w:br/>
            </w:r>
            <w:r w:rsidRPr="006415D4">
              <w:rPr>
                <w:rFonts w:eastAsia="Times New Roman"/>
                <w:noProof/>
              </w:rPr>
              <w:drawing>
                <wp:inline distT="0" distB="0" distL="0" distR="0">
                  <wp:extent cx="1876425" cy="144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6425" cy="1447800"/>
                          </a:xfrm>
                          <a:prstGeom prst="rect">
                            <a:avLst/>
                          </a:prstGeom>
                          <a:noFill/>
                          <a:ln>
                            <a:noFill/>
                          </a:ln>
                        </pic:spPr>
                      </pic:pic>
                    </a:graphicData>
                  </a:graphic>
                </wp:inline>
              </w:drawing>
            </w:r>
            <w:bookmarkStart w:id="8" w:name="_GoBack"/>
            <w:bookmarkEnd w:id="8"/>
          </w:p>
          <w:p w:rsidR="006415D4" w:rsidRPr="006415D4" w:rsidRDefault="006415D4" w:rsidP="00693FAB">
            <w:pPr>
              <w:spacing w:before="120" w:after="120" w:line="240" w:lineRule="auto"/>
              <w:ind w:left="36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Close the message box and return to your programming environment</w:t>
            </w:r>
          </w:p>
          <w:tbl>
            <w:tblPr>
              <w:tblW w:w="5000" w:type="pct"/>
              <w:tblCellSpacing w:w="0" w:type="dxa"/>
              <w:tblCellMar>
                <w:left w:w="0" w:type="dxa"/>
                <w:right w:w="0" w:type="dxa"/>
              </w:tblCellMar>
              <w:tblLook w:val="04A0" w:firstRow="1" w:lastRow="0" w:firstColumn="1" w:lastColumn="0" w:noHBand="0" w:noVBand="1"/>
            </w:tblPr>
            <w:tblGrid>
              <w:gridCol w:w="10909"/>
            </w:tblGrid>
            <w:tr w:rsidR="006415D4" w:rsidRPr="006415D4">
              <w:trPr>
                <w:tblCellSpacing w:w="0" w:type="dxa"/>
              </w:trPr>
              <w:tc>
                <w:tcPr>
                  <w:tcW w:w="5000" w:type="pct"/>
                  <w:vAlign w:val="center"/>
                  <w:hideMark/>
                </w:tcPr>
                <w:p w:rsidR="006415D4" w:rsidRPr="006415D4" w:rsidRDefault="006415D4" w:rsidP="006415D4">
                  <w:pPr>
                    <w:spacing w:before="31" w:after="31" w:line="240" w:lineRule="auto"/>
                    <w:ind w:right="242"/>
                    <w:jc w:val="both"/>
                    <w:rPr>
                      <w:rFonts w:ascii="Times New Roman" w:eastAsia="Times New Roman" w:hAnsi="Times New Roman" w:cs="Times New Roman"/>
                      <w:b/>
                      <w:bCs/>
                      <w:sz w:val="28"/>
                      <w:szCs w:val="28"/>
                    </w:rPr>
                  </w:pPr>
                  <w:r w:rsidRPr="006415D4">
                    <w:rPr>
                      <w:rFonts w:ascii="Times New Roman" w:eastAsia="Times New Roman" w:hAnsi="Times New Roman" w:cs="Times New Roman"/>
                      <w:b/>
                      <w:bCs/>
                      <w:sz w:val="28"/>
                      <w:szCs w:val="28"/>
                    </w:rPr>
                    <w:t>Other Techniques of Passing Arguments</w:t>
                  </w:r>
                </w:p>
              </w:tc>
            </w:tr>
            <w:tr w:rsidR="006415D4" w:rsidRPr="006415D4">
              <w:trPr>
                <w:trHeight w:val="15"/>
                <w:tblCellSpacing w:w="0" w:type="dxa"/>
              </w:trPr>
              <w:tc>
                <w:tcPr>
                  <w:tcW w:w="5000" w:type="pct"/>
                  <w:shd w:val="clear" w:color="auto" w:fill="FF0000"/>
                  <w:vAlign w:val="center"/>
                  <w:hideMark/>
                </w:tcPr>
                <w:p w:rsidR="006415D4" w:rsidRPr="006415D4" w:rsidRDefault="006415D4" w:rsidP="006415D4">
                  <w:pPr>
                    <w:ind w:right="242"/>
                    <w:jc w:val="both"/>
                    <w:rPr>
                      <w:rFonts w:ascii="Times New Roman" w:eastAsia="Times New Roman" w:hAnsi="Times New Roman" w:cs="Times New Roman"/>
                      <w:b/>
                      <w:bCs/>
                      <w:sz w:val="28"/>
                      <w:szCs w:val="28"/>
                    </w:rPr>
                  </w:pPr>
                </w:p>
              </w:tc>
            </w:tr>
          </w:tbl>
          <w:p w:rsidR="006415D4" w:rsidRPr="006415D4" w:rsidRDefault="006415D4" w:rsidP="006415D4">
            <w:pPr>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
          <w:tbl>
            <w:tblPr>
              <w:tblW w:w="5000" w:type="pct"/>
              <w:tblCellSpacing w:w="0" w:type="dxa"/>
              <w:tblCellMar>
                <w:left w:w="0" w:type="dxa"/>
                <w:right w:w="0" w:type="dxa"/>
              </w:tblCellMar>
              <w:tblLook w:val="04A0" w:firstRow="1" w:lastRow="0" w:firstColumn="1" w:lastColumn="0" w:noHBand="0" w:noVBand="1"/>
            </w:tblPr>
            <w:tblGrid>
              <w:gridCol w:w="10909"/>
            </w:tblGrid>
            <w:tr w:rsidR="006415D4" w:rsidRPr="006415D4">
              <w:trPr>
                <w:tblCellSpacing w:w="0" w:type="dxa"/>
              </w:trPr>
              <w:tc>
                <w:tcPr>
                  <w:tcW w:w="5000" w:type="pct"/>
                  <w:vAlign w:val="center"/>
                  <w:hideMark/>
                </w:tcPr>
                <w:p w:rsidR="006415D4" w:rsidRPr="006415D4" w:rsidRDefault="006415D4" w:rsidP="006415D4">
                  <w:pPr>
                    <w:spacing w:before="31" w:after="31" w:line="240" w:lineRule="auto"/>
                    <w:ind w:right="242"/>
                    <w:jc w:val="both"/>
                    <w:rPr>
                      <w:rFonts w:ascii="Times New Roman" w:eastAsia="Times New Roman" w:hAnsi="Times New Roman" w:cs="Times New Roman"/>
                      <w:b/>
                      <w:bCs/>
                      <w:sz w:val="28"/>
                      <w:szCs w:val="28"/>
                    </w:rPr>
                  </w:pPr>
                  <w:r w:rsidRPr="006415D4">
                    <w:rPr>
                      <w:rFonts w:ascii="Times New Roman" w:eastAsia="Times New Roman" w:hAnsi="Times New Roman" w:cs="Times New Roman"/>
                      <w:b/>
                      <w:bCs/>
                      <w:sz w:val="28"/>
                      <w:szCs w:val="28"/>
                    </w:rPr>
                    <w:t>Optional Arguments</w:t>
                  </w:r>
                </w:p>
              </w:tc>
            </w:tr>
            <w:tr w:rsidR="006415D4" w:rsidRPr="006415D4">
              <w:trPr>
                <w:trHeight w:val="15"/>
                <w:tblCellSpacing w:w="0" w:type="dxa"/>
              </w:trPr>
              <w:tc>
                <w:tcPr>
                  <w:tcW w:w="5000" w:type="pct"/>
                  <w:shd w:val="clear" w:color="auto" w:fill="0000FF"/>
                  <w:vAlign w:val="center"/>
                  <w:hideMark/>
                </w:tcPr>
                <w:p w:rsidR="006415D4" w:rsidRPr="006415D4" w:rsidRDefault="006415D4" w:rsidP="006415D4">
                  <w:pPr>
                    <w:ind w:right="242"/>
                    <w:jc w:val="both"/>
                    <w:rPr>
                      <w:rFonts w:ascii="Times New Roman" w:eastAsia="Times New Roman" w:hAnsi="Times New Roman" w:cs="Times New Roman"/>
                      <w:b/>
                      <w:bCs/>
                      <w:sz w:val="28"/>
                      <w:szCs w:val="28"/>
                    </w:rPr>
                  </w:pPr>
                </w:p>
              </w:tc>
            </w:tr>
          </w:tbl>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If you create a procedure that takes one or more arguments, whenever you call that procedure, you must provide a value for the argument(s). </w:t>
            </w:r>
            <w:proofErr w:type="gramStart"/>
            <w:r w:rsidRPr="006415D4">
              <w:rPr>
                <w:rFonts w:ascii="Times New Roman" w:eastAsia="Times New Roman" w:hAnsi="Times New Roman" w:cs="Times New Roman"/>
                <w:sz w:val="28"/>
                <w:szCs w:val="28"/>
              </w:rPr>
              <w:t>Otherwise,,</w:t>
            </w:r>
            <w:proofErr w:type="gramEnd"/>
            <w:r w:rsidRPr="006415D4">
              <w:rPr>
                <w:rFonts w:ascii="Times New Roman" w:eastAsia="Times New Roman" w:hAnsi="Times New Roman" w:cs="Times New Roman"/>
                <w:sz w:val="28"/>
                <w:szCs w:val="28"/>
              </w:rPr>
              <w:t xml:space="preserve"> you would receive an error. If such an argument is passed with the same value over and over again, you may be tempted to remove the argument altogether. In some cases, although a certain argument is passed with the same value most of the time, you still have situations in which you want the user to decide whether to pass a value or not for the argument, you can declare the value optional. In other words, you can create the argument with a default value so that the user can call the procedure without passing a value for the argument, thus passing a value only when necessary. Such an argument is called default or optional. </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Imagine you write a procedure that will be used to calculate the final price of an item after discount. The procedure would need the discount rate in order to perform the calculation. Such a procedure could look like this:</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Function </w:t>
            </w:r>
            <w:proofErr w:type="spellStart"/>
            <w:r w:rsidRPr="006415D4">
              <w:rPr>
                <w:rFonts w:ascii="Times New Roman" w:eastAsia="Times New Roman" w:hAnsi="Times New Roman" w:cs="Times New Roman"/>
                <w:sz w:val="28"/>
                <w:szCs w:val="28"/>
              </w:rPr>
              <w:t>CalculateNetPrice</w:t>
            </w:r>
            <w:proofErr w:type="spellEnd"/>
            <w:proofErr w:type="gramStart"/>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DiscountRate</w:t>
            </w:r>
            <w:proofErr w:type="spellEnd"/>
            <w:r w:rsidRPr="006415D4">
              <w:rPr>
                <w:rFonts w:ascii="Times New Roman" w:eastAsia="Times New Roman" w:hAnsi="Times New Roman" w:cs="Times New Roman"/>
                <w:sz w:val="28"/>
                <w:szCs w:val="28"/>
              </w:rPr>
              <w:t xml:space="preserve"> As Double)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 </w:t>
            </w:r>
            <w:proofErr w:type="spellStart"/>
            <w:proofErr w:type="gramStart"/>
            <w:r w:rsidRPr="006415D4">
              <w:rPr>
                <w:rFonts w:ascii="Times New Roman" w:eastAsia="Times New Roman" w:hAnsi="Times New Roman" w:cs="Times New Roman"/>
                <w:sz w:val="28"/>
                <w:szCs w:val="28"/>
              </w:rPr>
              <w:t>InputBox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"Please enter the original price:")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Return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DiscountRate</w:t>
            </w:r>
            <w:proofErr w:type="spellEnd"/>
            <w:r w:rsidRPr="006415D4">
              <w:rPr>
                <w:rFonts w:ascii="Times New Roman" w:eastAsia="Times New Roman" w:hAnsi="Times New Roman" w:cs="Times New Roman"/>
                <w:sz w:val="28"/>
                <w:szCs w:val="28"/>
              </w:rPr>
              <w:t xml:space="preserve"> / 100)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Function</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Since this procedure expects an argument, if you do not supply it, the following program would not compile: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Public Module Exercise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Function </w:t>
            </w:r>
            <w:proofErr w:type="spellStart"/>
            <w:r w:rsidRPr="006415D4">
              <w:rPr>
                <w:rFonts w:ascii="Times New Roman" w:eastAsia="Times New Roman" w:hAnsi="Times New Roman" w:cs="Times New Roman"/>
                <w:sz w:val="28"/>
                <w:szCs w:val="28"/>
              </w:rPr>
              <w:t>CalculateNetPrice</w:t>
            </w:r>
            <w:proofErr w:type="spellEnd"/>
            <w:proofErr w:type="gramStart"/>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DiscountRate</w:t>
            </w:r>
            <w:proofErr w:type="spellEnd"/>
            <w:r w:rsidRPr="006415D4">
              <w:rPr>
                <w:rFonts w:ascii="Times New Roman" w:eastAsia="Times New Roman" w:hAnsi="Times New Roman" w:cs="Times New Roman"/>
                <w:sz w:val="28"/>
                <w:szCs w:val="28"/>
              </w:rPr>
              <w:t xml:space="preserve"> As Double)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 </w:t>
            </w:r>
            <w:proofErr w:type="spellStart"/>
            <w:proofErr w:type="gramStart"/>
            <w:r w:rsidRPr="006415D4">
              <w:rPr>
                <w:rFonts w:ascii="Times New Roman" w:eastAsia="Times New Roman" w:hAnsi="Times New Roman" w:cs="Times New Roman"/>
                <w:sz w:val="28"/>
                <w:szCs w:val="28"/>
              </w:rPr>
              <w:t>InputBox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"Please enter the original price:")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Return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DiscountRate</w:t>
            </w:r>
            <w:proofErr w:type="spellEnd"/>
            <w:r w:rsidRPr="006415D4">
              <w:rPr>
                <w:rFonts w:ascii="Times New Roman" w:eastAsia="Times New Roman" w:hAnsi="Times New Roman" w:cs="Times New Roman"/>
                <w:sz w:val="28"/>
                <w:szCs w:val="28"/>
              </w:rPr>
              <w:t xml:space="preserve"> / 100)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Public Function </w:t>
            </w:r>
            <w:proofErr w:type="gramStart"/>
            <w:r w:rsidRPr="006415D4">
              <w:rPr>
                <w:rFonts w:ascii="Times New Roman" w:eastAsia="Times New Roman" w:hAnsi="Times New Roman" w:cs="Times New Roman"/>
                <w:sz w:val="28"/>
                <w:szCs w:val="28"/>
              </w:rPr>
              <w:t>Main(</w:t>
            </w:r>
            <w:proofErr w:type="gramEnd"/>
            <w:r w:rsidRPr="006415D4">
              <w:rPr>
                <w:rFonts w:ascii="Times New Roman" w:eastAsia="Times New Roman" w:hAnsi="Times New Roman" w:cs="Times New Roman"/>
                <w:sz w:val="28"/>
                <w:szCs w:val="28"/>
              </w:rPr>
              <w:t>) As Integer</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FinalPrice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Discount# = 15 ' That is 25% = 25</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FinalPrice</w:t>
            </w:r>
            <w:proofErr w:type="spellEnd"/>
            <w:r w:rsidRPr="006415D4">
              <w:rPr>
                <w:rFonts w:ascii="Times New Roman" w:eastAsia="Times New Roman" w:hAnsi="Times New Roman" w:cs="Times New Roman"/>
                <w:sz w:val="28"/>
                <w:szCs w:val="28"/>
              </w:rPr>
              <w:t xml:space="preserve"> = </w:t>
            </w:r>
            <w:proofErr w:type="spellStart"/>
            <w:proofErr w:type="gramStart"/>
            <w:r w:rsidRPr="006415D4">
              <w:rPr>
                <w:rFonts w:ascii="Times New Roman" w:eastAsia="Times New Roman" w:hAnsi="Times New Roman" w:cs="Times New Roman"/>
                <w:sz w:val="28"/>
                <w:szCs w:val="28"/>
              </w:rPr>
              <w:t>CalculateNetPrice</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Discount)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"Final Price = " &amp; </w:t>
            </w:r>
            <w:proofErr w:type="spellStart"/>
            <w:r w:rsidRPr="006415D4">
              <w:rPr>
                <w:rFonts w:ascii="Times New Roman" w:eastAsia="Times New Roman" w:hAnsi="Times New Roman" w:cs="Times New Roman"/>
                <w:sz w:val="28"/>
                <w:szCs w:val="28"/>
              </w:rPr>
              <w:t>FinalPrice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Return 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Module</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Here is an example of running the program:</w:t>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3419475" cy="1381125"/>
                  <wp:effectExtent l="0" t="0" r="9525" b="9525"/>
                  <wp:docPr id="17" name="Picture 17" descr="Optional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Optional Argu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475" cy="1381125"/>
                          </a:xfrm>
                          <a:prstGeom prst="rect">
                            <a:avLst/>
                          </a:prstGeom>
                          <a:noFill/>
                          <a:ln>
                            <a:noFill/>
                          </a:ln>
                        </pic:spPr>
                      </pic:pic>
                    </a:graphicData>
                  </a:graphic>
                </wp:inline>
              </w:drawing>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1304925" cy="952500"/>
                  <wp:effectExtent l="0" t="0" r="9525" b="0"/>
                  <wp:docPr id="16" name="Picture 16" descr="Optional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Optional Argu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952500"/>
                          </a:xfrm>
                          <a:prstGeom prst="rect">
                            <a:avLst/>
                          </a:prstGeom>
                          <a:noFill/>
                          <a:ln>
                            <a:noFill/>
                          </a:ln>
                        </pic:spPr>
                      </pic:pic>
                    </a:graphicData>
                  </a:graphic>
                </wp:inline>
              </w:drawing>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Most of the time, a procedure such as ours would use the same discount rate over and over again. Therefore, instead of supplying an argument all the time, you can define an argument whose value would be used whenever the function is not provided with the argument.</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bookmarkStart w:id="9" w:name="Optional"/>
            <w:bookmarkEnd w:id="9"/>
            <w:r w:rsidRPr="006415D4">
              <w:rPr>
                <w:rFonts w:ascii="Times New Roman" w:eastAsia="Times New Roman" w:hAnsi="Times New Roman" w:cs="Times New Roman"/>
                <w:sz w:val="28"/>
                <w:szCs w:val="28"/>
              </w:rPr>
              <w:t xml:space="preserve">To specify that an argument is optional, when creating its procedure, type the </w:t>
            </w:r>
            <w:r w:rsidRPr="006415D4">
              <w:rPr>
                <w:rFonts w:ascii="Times New Roman" w:eastAsia="Times New Roman" w:hAnsi="Times New Roman" w:cs="Times New Roman"/>
                <w:b/>
                <w:bCs/>
                <w:sz w:val="28"/>
                <w:szCs w:val="28"/>
              </w:rPr>
              <w:t>Optional</w:t>
            </w:r>
            <w:r w:rsidRPr="006415D4">
              <w:rPr>
                <w:rFonts w:ascii="Times New Roman" w:eastAsia="Times New Roman" w:hAnsi="Times New Roman" w:cs="Times New Roman"/>
                <w:sz w:val="28"/>
                <w:szCs w:val="28"/>
              </w:rPr>
              <w:t xml:space="preserve"> keyword to the left of the argument's name and assign it the default value. Here is an example: </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Public Module Exercise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Function </w:t>
            </w:r>
            <w:proofErr w:type="spellStart"/>
            <w:proofErr w:type="gramStart"/>
            <w:r w:rsidRPr="006415D4">
              <w:rPr>
                <w:rFonts w:ascii="Times New Roman" w:eastAsia="Times New Roman" w:hAnsi="Times New Roman" w:cs="Times New Roman"/>
                <w:sz w:val="28"/>
                <w:szCs w:val="28"/>
              </w:rPr>
              <w:t>CalculateNetPrice</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Optional </w:t>
            </w:r>
            <w:proofErr w:type="spellStart"/>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DiscountRate</w:t>
            </w:r>
            <w:proofErr w:type="spellEnd"/>
            <w:r w:rsidRPr="006415D4">
              <w:rPr>
                <w:rFonts w:ascii="Times New Roman" w:eastAsia="Times New Roman" w:hAnsi="Times New Roman" w:cs="Times New Roman"/>
                <w:sz w:val="28"/>
                <w:szCs w:val="28"/>
              </w:rPr>
              <w:t xml:space="preserve"> As Double = 20)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 </w:t>
            </w:r>
            <w:proofErr w:type="spellStart"/>
            <w:proofErr w:type="gramStart"/>
            <w:r w:rsidRPr="006415D4">
              <w:rPr>
                <w:rFonts w:ascii="Times New Roman" w:eastAsia="Times New Roman" w:hAnsi="Times New Roman" w:cs="Times New Roman"/>
                <w:sz w:val="28"/>
                <w:szCs w:val="28"/>
              </w:rPr>
              <w:t>InputBox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"Please enter the original price:")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Return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DiscountRate</w:t>
            </w:r>
            <w:proofErr w:type="spellEnd"/>
            <w:r w:rsidRPr="006415D4">
              <w:rPr>
                <w:rFonts w:ascii="Times New Roman" w:eastAsia="Times New Roman" w:hAnsi="Times New Roman" w:cs="Times New Roman"/>
                <w:sz w:val="28"/>
                <w:szCs w:val="28"/>
              </w:rPr>
              <w:t xml:space="preserve"> / 100)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Public Function </w:t>
            </w:r>
            <w:proofErr w:type="gramStart"/>
            <w:r w:rsidRPr="006415D4">
              <w:rPr>
                <w:rFonts w:ascii="Times New Roman" w:eastAsia="Times New Roman" w:hAnsi="Times New Roman" w:cs="Times New Roman"/>
                <w:sz w:val="28"/>
                <w:szCs w:val="28"/>
              </w:rPr>
              <w:t>Main(</w:t>
            </w:r>
            <w:proofErr w:type="gramEnd"/>
            <w:r w:rsidRPr="006415D4">
              <w:rPr>
                <w:rFonts w:ascii="Times New Roman" w:eastAsia="Times New Roman" w:hAnsi="Times New Roman" w:cs="Times New Roman"/>
                <w:sz w:val="28"/>
                <w:szCs w:val="28"/>
              </w:rPr>
              <w:t>) As Integer</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FinalPrice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lastRenderedPageBreak/>
              <w:t xml:space="preserve">        Dim Discount# = 15 ' That is 25% = 25</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FinalPrice</w:t>
            </w:r>
            <w:proofErr w:type="spellEnd"/>
            <w:r w:rsidRPr="006415D4">
              <w:rPr>
                <w:rFonts w:ascii="Times New Roman" w:eastAsia="Times New Roman" w:hAnsi="Times New Roman" w:cs="Times New Roman"/>
                <w:sz w:val="28"/>
                <w:szCs w:val="28"/>
              </w:rPr>
              <w:t xml:space="preserve"> = </w:t>
            </w:r>
            <w:proofErr w:type="spellStart"/>
            <w:proofErr w:type="gramStart"/>
            <w:r w:rsidRPr="006415D4">
              <w:rPr>
                <w:rFonts w:ascii="Times New Roman" w:eastAsia="Times New Roman" w:hAnsi="Times New Roman" w:cs="Times New Roman"/>
                <w:sz w:val="28"/>
                <w:szCs w:val="28"/>
              </w:rPr>
              <w:t>CalculateNetPrice</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"Final Price = " &amp; </w:t>
            </w:r>
            <w:proofErr w:type="spellStart"/>
            <w:r w:rsidRPr="006415D4">
              <w:rPr>
                <w:rFonts w:ascii="Times New Roman" w:eastAsia="Times New Roman" w:hAnsi="Times New Roman" w:cs="Times New Roman"/>
                <w:sz w:val="28"/>
                <w:szCs w:val="28"/>
              </w:rPr>
              <w:t>FinalPrice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Return 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Module</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Here is an example of running the program:</w:t>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3419475" cy="1381125"/>
                  <wp:effectExtent l="0" t="0" r="9525" b="9525"/>
                  <wp:docPr id="15" name="Picture 15" descr="Optional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Optional Argu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475" cy="1381125"/>
                          </a:xfrm>
                          <a:prstGeom prst="rect">
                            <a:avLst/>
                          </a:prstGeom>
                          <a:noFill/>
                          <a:ln>
                            <a:noFill/>
                          </a:ln>
                        </pic:spPr>
                      </pic:pic>
                    </a:graphicData>
                  </a:graphic>
                </wp:inline>
              </w:drawing>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1190625" cy="952500"/>
                  <wp:effectExtent l="0" t="0" r="9525" b="0"/>
                  <wp:docPr id="14" name="Picture 14" descr="Optional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Optional Argu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0625" cy="952500"/>
                          </a:xfrm>
                          <a:prstGeom prst="rect">
                            <a:avLst/>
                          </a:prstGeom>
                          <a:noFill/>
                          <a:ln>
                            <a:noFill/>
                          </a:ln>
                        </pic:spPr>
                      </pic:pic>
                    </a:graphicData>
                  </a:graphic>
                </wp:inline>
              </w:drawing>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If a procedure takes more than one argument, you can provide a default argument for each and select which ones would have default values. If you want all arguments to have default values, when defining the </w:t>
            </w:r>
            <w:proofErr w:type="gramStart"/>
            <w:r w:rsidRPr="006415D4">
              <w:rPr>
                <w:rFonts w:ascii="Times New Roman" w:eastAsia="Times New Roman" w:hAnsi="Times New Roman" w:cs="Times New Roman"/>
                <w:sz w:val="28"/>
                <w:szCs w:val="28"/>
              </w:rPr>
              <w:t>procedure ,</w:t>
            </w:r>
            <w:proofErr w:type="gramEnd"/>
            <w:r w:rsidRPr="006415D4">
              <w:rPr>
                <w:rFonts w:ascii="Times New Roman" w:eastAsia="Times New Roman" w:hAnsi="Times New Roman" w:cs="Times New Roman"/>
                <w:sz w:val="28"/>
                <w:szCs w:val="28"/>
              </w:rPr>
              <w:t xml:space="preserve"> provide the </w:t>
            </w:r>
            <w:r w:rsidRPr="006415D4">
              <w:rPr>
                <w:rFonts w:ascii="Times New Roman" w:eastAsia="Times New Roman" w:hAnsi="Times New Roman" w:cs="Times New Roman"/>
                <w:b/>
                <w:bCs/>
                <w:sz w:val="28"/>
                <w:szCs w:val="28"/>
              </w:rPr>
              <w:t>Optional</w:t>
            </w:r>
            <w:r w:rsidRPr="006415D4">
              <w:rPr>
                <w:rFonts w:ascii="Times New Roman" w:eastAsia="Times New Roman" w:hAnsi="Times New Roman" w:cs="Times New Roman"/>
                <w:sz w:val="28"/>
                <w:szCs w:val="28"/>
              </w:rPr>
              <w:t xml:space="preserve"> keyword for each and assign it the desired default value. Here is an example: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Public Module Exercise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Function </w:t>
            </w:r>
            <w:proofErr w:type="spellStart"/>
            <w:r w:rsidRPr="006415D4">
              <w:rPr>
                <w:rFonts w:ascii="Times New Roman" w:eastAsia="Times New Roman" w:hAnsi="Times New Roman" w:cs="Times New Roman"/>
                <w:sz w:val="28"/>
                <w:szCs w:val="28"/>
              </w:rPr>
              <w:t>CalculateNetPrice</w:t>
            </w:r>
            <w:proofErr w:type="spellEnd"/>
            <w:proofErr w:type="gramStart"/>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Optional </w:t>
            </w:r>
            <w:proofErr w:type="spellStart"/>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Tax As Double = 5.75,</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Optional </w:t>
            </w:r>
            <w:proofErr w:type="spellStart"/>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Discount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Double = 25,</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Optional </w:t>
            </w:r>
            <w:proofErr w:type="spellStart"/>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As Double = 245.55)</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DiscountValue</w:t>
            </w:r>
            <w:proofErr w:type="spellEnd"/>
            <w:r w:rsidRPr="006415D4">
              <w:rPr>
                <w:rFonts w:ascii="Times New Roman" w:eastAsia="Times New Roman" w:hAnsi="Times New Roman" w:cs="Times New Roman"/>
                <w:sz w:val="28"/>
                <w:szCs w:val="28"/>
              </w:rPr>
              <w:t xml:space="preserve"> As Double =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 Discount / 100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TaxValue</w:t>
            </w:r>
            <w:proofErr w:type="spellEnd"/>
            <w:r w:rsidRPr="006415D4">
              <w:rPr>
                <w:rFonts w:ascii="Times New Roman" w:eastAsia="Times New Roman" w:hAnsi="Times New Roman" w:cs="Times New Roman"/>
                <w:sz w:val="28"/>
                <w:szCs w:val="28"/>
              </w:rPr>
              <w:t xml:space="preserve"> As Double = Tax / 100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NetPrice</w:t>
            </w:r>
            <w:proofErr w:type="spellEnd"/>
            <w:r w:rsidRPr="006415D4">
              <w:rPr>
                <w:rFonts w:ascii="Times New Roman" w:eastAsia="Times New Roman" w:hAnsi="Times New Roman" w:cs="Times New Roman"/>
                <w:sz w:val="28"/>
                <w:szCs w:val="28"/>
              </w:rPr>
              <w:t xml:space="preserve"> As Double = </w:t>
            </w:r>
            <w:proofErr w:type="spellStart"/>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DiscountValue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TaxValue</w:t>
            </w:r>
            <w:proofErr w:type="spellEnd"/>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Result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Result = "Original Price: " &amp; </w:t>
            </w:r>
            <w:proofErr w:type="spellStart"/>
            <w:r w:rsidRPr="006415D4">
              <w:rPr>
                <w:rFonts w:ascii="Times New Roman" w:eastAsia="Times New Roman" w:hAnsi="Times New Roman" w:cs="Times New Roman"/>
                <w:sz w:val="28"/>
                <w:szCs w:val="28"/>
              </w:rPr>
              <w:t>vbTab</w:t>
            </w:r>
            <w:proofErr w:type="spellEnd"/>
            <w:r w:rsidRPr="006415D4">
              <w:rPr>
                <w:rFonts w:ascii="Times New Roman" w:eastAsia="Times New Roman" w:hAnsi="Times New Roman" w:cs="Times New Roman"/>
                <w:sz w:val="28"/>
                <w:szCs w:val="28"/>
              </w:rPr>
              <w:t xml:space="preserve"> &amp; </w:t>
            </w:r>
            <w:proofErr w:type="spellStart"/>
            <w:proofErr w:type="gramStart"/>
            <w:r w:rsidRPr="006415D4">
              <w:rPr>
                <w:rFonts w:ascii="Times New Roman" w:eastAsia="Times New Roman" w:hAnsi="Times New Roman" w:cs="Times New Roman"/>
                <w:sz w:val="28"/>
                <w:szCs w:val="28"/>
              </w:rPr>
              <w:t>CStr</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OrigPrice</w:t>
            </w:r>
            <w:proofErr w:type="spellEnd"/>
            <w:r w:rsidRPr="006415D4">
              <w:rPr>
                <w:rFonts w:ascii="Times New Roman" w:eastAsia="Times New Roman" w:hAnsi="Times New Roman" w:cs="Times New Roman"/>
                <w:sz w:val="28"/>
                <w:szCs w:val="28"/>
              </w:rPr>
              <w:t xml:space="preserve">)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"Discount Rate: " &amp; </w:t>
            </w:r>
            <w:proofErr w:type="spellStart"/>
            <w:r w:rsidRPr="006415D4">
              <w:rPr>
                <w:rFonts w:ascii="Times New Roman" w:eastAsia="Times New Roman" w:hAnsi="Times New Roman" w:cs="Times New Roman"/>
                <w:sz w:val="28"/>
                <w:szCs w:val="28"/>
              </w:rPr>
              <w:t>vbTab</w:t>
            </w:r>
            <w:proofErr w:type="spellEnd"/>
            <w:r w:rsidRPr="006415D4">
              <w:rPr>
                <w:rFonts w:ascii="Times New Roman" w:eastAsia="Times New Roman" w:hAnsi="Times New Roman" w:cs="Times New Roman"/>
                <w:sz w:val="28"/>
                <w:szCs w:val="28"/>
              </w:rPr>
              <w:t xml:space="preserve"> &amp; </w:t>
            </w:r>
            <w:proofErr w:type="spellStart"/>
            <w:proofErr w:type="gramStart"/>
            <w:r w:rsidRPr="006415D4">
              <w:rPr>
                <w:rFonts w:ascii="Times New Roman" w:eastAsia="Times New Roman" w:hAnsi="Times New Roman" w:cs="Times New Roman"/>
                <w:sz w:val="28"/>
                <w:szCs w:val="28"/>
              </w:rPr>
              <w:t>CStr</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Discount) &amp; "%"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"Tax Amount: " &amp; </w:t>
            </w:r>
            <w:proofErr w:type="spellStart"/>
            <w:r w:rsidRPr="006415D4">
              <w:rPr>
                <w:rFonts w:ascii="Times New Roman" w:eastAsia="Times New Roman" w:hAnsi="Times New Roman" w:cs="Times New Roman"/>
                <w:sz w:val="28"/>
                <w:szCs w:val="28"/>
              </w:rPr>
              <w:t>vbTab</w:t>
            </w:r>
            <w:proofErr w:type="spellEnd"/>
            <w:r w:rsidRPr="006415D4">
              <w:rPr>
                <w:rFonts w:ascii="Times New Roman" w:eastAsia="Times New Roman" w:hAnsi="Times New Roman" w:cs="Times New Roman"/>
                <w:sz w:val="28"/>
                <w:szCs w:val="28"/>
              </w:rPr>
              <w:t xml:space="preserve"> &amp; </w:t>
            </w:r>
            <w:proofErr w:type="spellStart"/>
            <w:proofErr w:type="gramStart"/>
            <w:r w:rsidRPr="006415D4">
              <w:rPr>
                <w:rFonts w:ascii="Times New Roman" w:eastAsia="Times New Roman" w:hAnsi="Times New Roman" w:cs="Times New Roman"/>
                <w:sz w:val="28"/>
                <w:szCs w:val="28"/>
              </w:rPr>
              <w:t>CStr</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Tax)</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Result)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Return </w:t>
            </w:r>
            <w:proofErr w:type="spellStart"/>
            <w:r w:rsidRPr="006415D4">
              <w:rPr>
                <w:rFonts w:ascii="Times New Roman" w:eastAsia="Times New Roman" w:hAnsi="Times New Roman" w:cs="Times New Roman"/>
                <w:sz w:val="28"/>
                <w:szCs w:val="28"/>
              </w:rPr>
              <w:t>NetPrice</w:t>
            </w:r>
            <w:proofErr w:type="spellEnd"/>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Public Function </w:t>
            </w:r>
            <w:proofErr w:type="gramStart"/>
            <w:r w:rsidRPr="006415D4">
              <w:rPr>
                <w:rFonts w:ascii="Times New Roman" w:eastAsia="Times New Roman" w:hAnsi="Times New Roman" w:cs="Times New Roman"/>
                <w:sz w:val="28"/>
                <w:szCs w:val="28"/>
              </w:rPr>
              <w:t>Main(</w:t>
            </w:r>
            <w:proofErr w:type="gramEnd"/>
            <w:r w:rsidRPr="006415D4">
              <w:rPr>
                <w:rFonts w:ascii="Times New Roman" w:eastAsia="Times New Roman" w:hAnsi="Times New Roman" w:cs="Times New Roman"/>
                <w:sz w:val="28"/>
                <w:szCs w:val="28"/>
              </w:rPr>
              <w:t>) As Integer</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lastRenderedPageBreak/>
              <w:t xml:space="preserve">        Dim </w:t>
            </w:r>
            <w:proofErr w:type="spellStart"/>
            <w:r w:rsidRPr="006415D4">
              <w:rPr>
                <w:rFonts w:ascii="Times New Roman" w:eastAsia="Times New Roman" w:hAnsi="Times New Roman" w:cs="Times New Roman"/>
                <w:sz w:val="28"/>
                <w:szCs w:val="28"/>
              </w:rPr>
              <w:t>FinalPrice</w:t>
            </w:r>
            <w:proofErr w:type="spellEnd"/>
            <w:r w:rsidRPr="006415D4">
              <w:rPr>
                <w:rFonts w:ascii="Times New Roman" w:eastAsia="Times New Roman" w:hAnsi="Times New Roman" w:cs="Times New Roman"/>
                <w:sz w:val="28"/>
                <w:szCs w:val="28"/>
              </w:rPr>
              <w:t xml:space="preserve"> As Double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FinalPrice</w:t>
            </w:r>
            <w:proofErr w:type="spellEnd"/>
            <w:r w:rsidRPr="006415D4">
              <w:rPr>
                <w:rFonts w:ascii="Times New Roman" w:eastAsia="Times New Roman" w:hAnsi="Times New Roman" w:cs="Times New Roman"/>
                <w:sz w:val="28"/>
                <w:szCs w:val="28"/>
              </w:rPr>
              <w:t xml:space="preserve"> = </w:t>
            </w:r>
            <w:proofErr w:type="spellStart"/>
            <w:proofErr w:type="gramStart"/>
            <w:r w:rsidRPr="006415D4">
              <w:rPr>
                <w:rFonts w:ascii="Times New Roman" w:eastAsia="Times New Roman" w:hAnsi="Times New Roman" w:cs="Times New Roman"/>
                <w:sz w:val="28"/>
                <w:szCs w:val="28"/>
              </w:rPr>
              <w:t>CalculateNetPrice</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"Final Price: " &amp; </w:t>
            </w:r>
            <w:proofErr w:type="spellStart"/>
            <w:r w:rsidRPr="006415D4">
              <w:rPr>
                <w:rFonts w:ascii="Times New Roman" w:eastAsia="Times New Roman" w:hAnsi="Times New Roman" w:cs="Times New Roman"/>
                <w:sz w:val="28"/>
                <w:szCs w:val="28"/>
              </w:rPr>
              <w:t>CStr</w:t>
            </w:r>
            <w:proofErr w:type="spellEnd"/>
            <w:r w:rsidRPr="006415D4">
              <w:rPr>
                <w:rFonts w:ascii="Times New Roman" w:eastAsia="Times New Roman" w:hAnsi="Times New Roman" w:cs="Times New Roman"/>
                <w:sz w:val="28"/>
                <w:szCs w:val="28"/>
              </w:rPr>
              <w:t>(</w:t>
            </w:r>
            <w:proofErr w:type="spellStart"/>
            <w:r w:rsidRPr="006415D4">
              <w:rPr>
                <w:rFonts w:ascii="Times New Roman" w:eastAsia="Times New Roman" w:hAnsi="Times New Roman" w:cs="Times New Roman"/>
                <w:sz w:val="28"/>
                <w:szCs w:val="28"/>
              </w:rPr>
              <w:t>FinalPrice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Return 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Module</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This would produce:</w:t>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1504950" cy="1209675"/>
                  <wp:effectExtent l="0" t="0" r="0" b="9525"/>
                  <wp:docPr id="13" name="Picture 13" descr="Optional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Optional Argumen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4950" cy="1209675"/>
                          </a:xfrm>
                          <a:prstGeom prst="rect">
                            <a:avLst/>
                          </a:prstGeom>
                          <a:noFill/>
                          <a:ln>
                            <a:noFill/>
                          </a:ln>
                        </pic:spPr>
                      </pic:pic>
                    </a:graphicData>
                  </a:graphic>
                </wp:inline>
              </w:drawing>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1104900" cy="952500"/>
                  <wp:effectExtent l="0" t="0" r="0" b="0"/>
                  <wp:docPr id="12" name="Picture 12" descr="Optional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Optional Argumen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900" cy="952500"/>
                          </a:xfrm>
                          <a:prstGeom prst="rect">
                            <a:avLst/>
                          </a:prstGeom>
                          <a:noFill/>
                          <a:ln>
                            <a:noFill/>
                          </a:ln>
                        </pic:spPr>
                      </pic:pic>
                    </a:graphicData>
                  </a:graphic>
                </wp:inline>
              </w:drawing>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If a procedure takes more than one argument as above, remember that some arguments can be specified as optional. In this case, when calling the procedure, any argument that does not have a default value must be passed with a value. When creating a procedure that takes more than one argument, the argument(s) that has(have) default value(s) must be the last in the procedure. This means that:</w:t>
            </w:r>
          </w:p>
          <w:p w:rsidR="006415D4" w:rsidRPr="006415D4" w:rsidRDefault="006415D4" w:rsidP="006415D4">
            <w:pPr>
              <w:numPr>
                <w:ilvl w:val="0"/>
                <w:numId w:val="5"/>
              </w:numPr>
              <w:spacing w:before="120" w:after="12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If a procedure takes two arguments and one argument has a default value, this optional argument must be the second</w:t>
            </w:r>
          </w:p>
          <w:p w:rsidR="006415D4" w:rsidRPr="006415D4" w:rsidRDefault="006415D4" w:rsidP="006415D4">
            <w:pPr>
              <w:numPr>
                <w:ilvl w:val="0"/>
                <w:numId w:val="5"/>
              </w:numPr>
              <w:spacing w:before="120" w:after="12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If a procedure is taking three or more arguments and two or more arguments have default values, these optional arguments must by placed to the right of the non-optional argument(s).</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Because of this, when calling any procedure in the Visual Basic language, you must know what, if any, argument is optional and which one is not.</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If a procedure takes two arguments and one argument has a default value, when calling this procedure, you can pass only one value. In this case, the passed value would be applied on the first argument. If a procedure takes more than two arguments and two or more arguments have a default value, when calling this procedure, you can provide only the value(s) of the argument that is (are) not optional. If you want to provide the value of one of the arguments but that argument is not the first optional, you can leave empty the position(s) of the other argument(s) but remember to type a comma to indicate that the position is that of an argument that has a default value. Here is an example: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Public Module Exercise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Function </w:t>
            </w:r>
            <w:proofErr w:type="spellStart"/>
            <w:proofErr w:type="gramStart"/>
            <w:r w:rsidRPr="006415D4">
              <w:rPr>
                <w:rFonts w:ascii="Times New Roman" w:eastAsia="Times New Roman" w:hAnsi="Times New Roman" w:cs="Times New Roman"/>
                <w:sz w:val="28"/>
                <w:szCs w:val="28"/>
              </w:rPr>
              <w:t>CalculateNetPrice</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AcquiredPrice</w:t>
            </w:r>
            <w:proofErr w:type="spellEnd"/>
            <w:r w:rsidRPr="006415D4">
              <w:rPr>
                <w:rFonts w:ascii="Times New Roman" w:eastAsia="Times New Roman" w:hAnsi="Times New Roman" w:cs="Times New Roman"/>
                <w:sz w:val="28"/>
                <w:szCs w:val="28"/>
              </w:rPr>
              <w:t xml:space="preserve"> As Double,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lastRenderedPageBreak/>
              <w:t xml:space="preserve">                               </w:t>
            </w:r>
            <w:proofErr w:type="spellStart"/>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MarkedPrice</w:t>
            </w:r>
            <w:proofErr w:type="spellEnd"/>
            <w:r w:rsidRPr="006415D4">
              <w:rPr>
                <w:rFonts w:ascii="Times New Roman" w:eastAsia="Times New Roman" w:hAnsi="Times New Roman" w:cs="Times New Roman"/>
                <w:sz w:val="28"/>
                <w:szCs w:val="28"/>
              </w:rPr>
              <w:t xml:space="preserve"> As Double,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Optional </w:t>
            </w:r>
            <w:proofErr w:type="spellStart"/>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TaxRate</w:t>
            </w:r>
            <w:proofErr w:type="spellEnd"/>
            <w:r w:rsidRPr="006415D4">
              <w:rPr>
                <w:rFonts w:ascii="Times New Roman" w:eastAsia="Times New Roman" w:hAnsi="Times New Roman" w:cs="Times New Roman"/>
                <w:sz w:val="28"/>
                <w:szCs w:val="28"/>
              </w:rPr>
              <w:t xml:space="preserve"> As Double = 5.75,</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Optional </w:t>
            </w:r>
            <w:proofErr w:type="spellStart"/>
            <w:r w:rsidRPr="006415D4">
              <w:rPr>
                <w:rFonts w:ascii="Times New Roman" w:eastAsia="Times New Roman" w:hAnsi="Times New Roman" w:cs="Times New Roman"/>
                <w:sz w:val="28"/>
                <w:szCs w:val="28"/>
              </w:rPr>
              <w:t>ByVal</w:t>
            </w:r>
            <w:proofErr w:type="spellEnd"/>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DiscountRate</w:t>
            </w:r>
            <w:proofErr w:type="spellEnd"/>
            <w:r w:rsidRPr="006415D4">
              <w:rPr>
                <w:rFonts w:ascii="Times New Roman" w:eastAsia="Times New Roman" w:hAnsi="Times New Roman" w:cs="Times New Roman"/>
                <w:sz w:val="28"/>
                <w:szCs w:val="28"/>
              </w:rPr>
              <w:t xml:space="preserve"> As Double = 25) As Double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DiscountAmount</w:t>
            </w:r>
            <w:proofErr w:type="spellEnd"/>
            <w:r w:rsidRPr="006415D4">
              <w:rPr>
                <w:rFonts w:ascii="Times New Roman" w:eastAsia="Times New Roman" w:hAnsi="Times New Roman" w:cs="Times New Roman"/>
                <w:sz w:val="28"/>
                <w:szCs w:val="28"/>
              </w:rPr>
              <w:t xml:space="preserve"> As Double = </w:t>
            </w:r>
            <w:proofErr w:type="spellStart"/>
            <w:r w:rsidRPr="006415D4">
              <w:rPr>
                <w:rFonts w:ascii="Times New Roman" w:eastAsia="Times New Roman" w:hAnsi="Times New Roman" w:cs="Times New Roman"/>
                <w:sz w:val="28"/>
                <w:szCs w:val="28"/>
              </w:rPr>
              <w:t>MarkedPrice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DiscountRate</w:t>
            </w:r>
            <w:proofErr w:type="spellEnd"/>
            <w:r w:rsidRPr="006415D4">
              <w:rPr>
                <w:rFonts w:ascii="Times New Roman" w:eastAsia="Times New Roman" w:hAnsi="Times New Roman" w:cs="Times New Roman"/>
                <w:sz w:val="28"/>
                <w:szCs w:val="28"/>
              </w:rPr>
              <w:t xml:space="preserve"> / 100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TaxAmount</w:t>
            </w:r>
            <w:proofErr w:type="spellEnd"/>
            <w:r w:rsidRPr="006415D4">
              <w:rPr>
                <w:rFonts w:ascii="Times New Roman" w:eastAsia="Times New Roman" w:hAnsi="Times New Roman" w:cs="Times New Roman"/>
                <w:sz w:val="28"/>
                <w:szCs w:val="28"/>
              </w:rPr>
              <w:t xml:space="preserve"> As Double = </w:t>
            </w:r>
            <w:proofErr w:type="spellStart"/>
            <w:r w:rsidRPr="006415D4">
              <w:rPr>
                <w:rFonts w:ascii="Times New Roman" w:eastAsia="Times New Roman" w:hAnsi="Times New Roman" w:cs="Times New Roman"/>
                <w:sz w:val="28"/>
                <w:szCs w:val="28"/>
              </w:rPr>
              <w:t>MarkedPrice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TaxRate</w:t>
            </w:r>
            <w:proofErr w:type="spellEnd"/>
            <w:r w:rsidRPr="006415D4">
              <w:rPr>
                <w:rFonts w:ascii="Times New Roman" w:eastAsia="Times New Roman" w:hAnsi="Times New Roman" w:cs="Times New Roman"/>
                <w:sz w:val="28"/>
                <w:szCs w:val="28"/>
              </w:rPr>
              <w:t xml:space="preserve"> / 100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NetPrice</w:t>
            </w:r>
            <w:proofErr w:type="spellEnd"/>
            <w:r w:rsidRPr="006415D4">
              <w:rPr>
                <w:rFonts w:ascii="Times New Roman" w:eastAsia="Times New Roman" w:hAnsi="Times New Roman" w:cs="Times New Roman"/>
                <w:sz w:val="28"/>
                <w:szCs w:val="28"/>
              </w:rPr>
              <w:t xml:space="preserve"> As Double = </w:t>
            </w:r>
            <w:proofErr w:type="spellStart"/>
            <w:r w:rsidRPr="006415D4">
              <w:rPr>
                <w:rFonts w:ascii="Times New Roman" w:eastAsia="Times New Roman" w:hAnsi="Times New Roman" w:cs="Times New Roman"/>
                <w:sz w:val="28"/>
                <w:szCs w:val="28"/>
              </w:rPr>
              <w:t>MarkedPrice</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DiscountAmount</w:t>
            </w:r>
            <w:proofErr w:type="spellEnd"/>
            <w:r w:rsidRPr="006415D4">
              <w:rPr>
                <w:rFonts w:ascii="Times New Roman" w:eastAsia="Times New Roman" w:hAnsi="Times New Roman" w:cs="Times New Roman"/>
                <w:sz w:val="28"/>
                <w:szCs w:val="28"/>
              </w:rPr>
              <w:t xml:space="preserve"> + </w:t>
            </w:r>
            <w:proofErr w:type="spellStart"/>
            <w:r w:rsidRPr="006415D4">
              <w:rPr>
                <w:rFonts w:ascii="Times New Roman" w:eastAsia="Times New Roman" w:hAnsi="Times New Roman" w:cs="Times New Roman"/>
                <w:sz w:val="28"/>
                <w:szCs w:val="28"/>
              </w:rPr>
              <w:t>TaxAmount</w:t>
            </w:r>
            <w:proofErr w:type="spellEnd"/>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Result </w:t>
            </w:r>
            <w:proofErr w:type="gramStart"/>
            <w:r w:rsidRPr="006415D4">
              <w:rPr>
                <w:rFonts w:ascii="Times New Roman" w:eastAsia="Times New Roman" w:hAnsi="Times New Roman" w:cs="Times New Roman"/>
                <w:sz w:val="28"/>
                <w:szCs w:val="28"/>
              </w:rPr>
              <w:t>As</w:t>
            </w:r>
            <w:proofErr w:type="gramEnd"/>
            <w:r w:rsidRPr="006415D4">
              <w:rPr>
                <w:rFonts w:ascii="Times New Roman" w:eastAsia="Times New Roman" w:hAnsi="Times New Roman" w:cs="Times New Roman"/>
                <w:sz w:val="28"/>
                <w:szCs w:val="28"/>
              </w:rPr>
              <w:t xml:space="preserve"> String</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Result = "Price Acquired: " &amp; </w:t>
            </w:r>
            <w:proofErr w:type="spellStart"/>
            <w:r w:rsidRPr="006415D4">
              <w:rPr>
                <w:rFonts w:ascii="Times New Roman" w:eastAsia="Times New Roman" w:hAnsi="Times New Roman" w:cs="Times New Roman"/>
                <w:sz w:val="28"/>
                <w:szCs w:val="28"/>
              </w:rPr>
              <w:t>vbTab</w:t>
            </w:r>
            <w:proofErr w:type="spellEnd"/>
            <w:r w:rsidRPr="006415D4">
              <w:rPr>
                <w:rFonts w:ascii="Times New Roman" w:eastAsia="Times New Roman" w:hAnsi="Times New Roman" w:cs="Times New Roman"/>
                <w:sz w:val="28"/>
                <w:szCs w:val="28"/>
              </w:rPr>
              <w:t xml:space="preserve"> &amp; </w:t>
            </w:r>
            <w:proofErr w:type="spellStart"/>
            <w:proofErr w:type="gramStart"/>
            <w:r w:rsidRPr="006415D4">
              <w:rPr>
                <w:rFonts w:ascii="Times New Roman" w:eastAsia="Times New Roman" w:hAnsi="Times New Roman" w:cs="Times New Roman"/>
                <w:sz w:val="28"/>
                <w:szCs w:val="28"/>
              </w:rPr>
              <w:t>CStr</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AcquiredPrice</w:t>
            </w:r>
            <w:proofErr w:type="spellEnd"/>
            <w:r w:rsidRPr="006415D4">
              <w:rPr>
                <w:rFonts w:ascii="Times New Roman" w:eastAsia="Times New Roman" w:hAnsi="Times New Roman" w:cs="Times New Roman"/>
                <w:sz w:val="28"/>
                <w:szCs w:val="28"/>
              </w:rPr>
              <w:t xml:space="preserve">)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"Marked Price: " &amp; </w:t>
            </w:r>
            <w:proofErr w:type="spellStart"/>
            <w:r w:rsidRPr="006415D4">
              <w:rPr>
                <w:rFonts w:ascii="Times New Roman" w:eastAsia="Times New Roman" w:hAnsi="Times New Roman" w:cs="Times New Roman"/>
                <w:sz w:val="28"/>
                <w:szCs w:val="28"/>
              </w:rPr>
              <w:t>vbTab</w:t>
            </w:r>
            <w:proofErr w:type="spellEnd"/>
            <w:r w:rsidRPr="006415D4">
              <w:rPr>
                <w:rFonts w:ascii="Times New Roman" w:eastAsia="Times New Roman" w:hAnsi="Times New Roman" w:cs="Times New Roman"/>
                <w:sz w:val="28"/>
                <w:szCs w:val="28"/>
              </w:rPr>
              <w:t xml:space="preserve"> &amp; </w:t>
            </w:r>
            <w:proofErr w:type="spellStart"/>
            <w:proofErr w:type="gramStart"/>
            <w:r w:rsidRPr="006415D4">
              <w:rPr>
                <w:rFonts w:ascii="Times New Roman" w:eastAsia="Times New Roman" w:hAnsi="Times New Roman" w:cs="Times New Roman"/>
                <w:sz w:val="28"/>
                <w:szCs w:val="28"/>
              </w:rPr>
              <w:t>CStr</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MarkedPrice</w:t>
            </w:r>
            <w:proofErr w:type="spellEnd"/>
            <w:r w:rsidRPr="006415D4">
              <w:rPr>
                <w:rFonts w:ascii="Times New Roman" w:eastAsia="Times New Roman" w:hAnsi="Times New Roman" w:cs="Times New Roman"/>
                <w:sz w:val="28"/>
                <w:szCs w:val="28"/>
              </w:rPr>
              <w:t xml:space="preserve">)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"Discount Rate: " &amp; </w:t>
            </w:r>
            <w:proofErr w:type="spellStart"/>
            <w:r w:rsidRPr="006415D4">
              <w:rPr>
                <w:rFonts w:ascii="Times New Roman" w:eastAsia="Times New Roman" w:hAnsi="Times New Roman" w:cs="Times New Roman"/>
                <w:sz w:val="28"/>
                <w:szCs w:val="28"/>
              </w:rPr>
              <w:t>vbTab</w:t>
            </w:r>
            <w:proofErr w:type="spellEnd"/>
            <w:r w:rsidRPr="006415D4">
              <w:rPr>
                <w:rFonts w:ascii="Times New Roman" w:eastAsia="Times New Roman" w:hAnsi="Times New Roman" w:cs="Times New Roman"/>
                <w:sz w:val="28"/>
                <w:szCs w:val="28"/>
              </w:rPr>
              <w:t xml:space="preserve"> &amp; </w:t>
            </w:r>
            <w:proofErr w:type="spellStart"/>
            <w:proofErr w:type="gramStart"/>
            <w:r w:rsidRPr="006415D4">
              <w:rPr>
                <w:rFonts w:ascii="Times New Roman" w:eastAsia="Times New Roman" w:hAnsi="Times New Roman" w:cs="Times New Roman"/>
                <w:sz w:val="28"/>
                <w:szCs w:val="28"/>
              </w:rPr>
              <w:t>CStr</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DiscountRate</w:t>
            </w:r>
            <w:proofErr w:type="spellEnd"/>
            <w:r w:rsidRPr="006415D4">
              <w:rPr>
                <w:rFonts w:ascii="Times New Roman" w:eastAsia="Times New Roman" w:hAnsi="Times New Roman" w:cs="Times New Roman"/>
                <w:sz w:val="28"/>
                <w:szCs w:val="28"/>
              </w:rPr>
              <w:t xml:space="preserve">) &amp; "%"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"Discount Amt: " &amp; </w:t>
            </w:r>
            <w:proofErr w:type="spellStart"/>
            <w:r w:rsidRPr="006415D4">
              <w:rPr>
                <w:rFonts w:ascii="Times New Roman" w:eastAsia="Times New Roman" w:hAnsi="Times New Roman" w:cs="Times New Roman"/>
                <w:sz w:val="28"/>
                <w:szCs w:val="28"/>
              </w:rPr>
              <w:t>vbTab</w:t>
            </w:r>
            <w:proofErr w:type="spellEnd"/>
            <w:r w:rsidRPr="006415D4">
              <w:rPr>
                <w:rFonts w:ascii="Times New Roman" w:eastAsia="Times New Roman" w:hAnsi="Times New Roman" w:cs="Times New Roman"/>
                <w:sz w:val="28"/>
                <w:szCs w:val="28"/>
              </w:rPr>
              <w:t xml:space="preserve"> &amp; </w:t>
            </w:r>
            <w:proofErr w:type="spellStart"/>
            <w:proofErr w:type="gramStart"/>
            <w:r w:rsidRPr="006415D4">
              <w:rPr>
                <w:rFonts w:ascii="Times New Roman" w:eastAsia="Times New Roman" w:hAnsi="Times New Roman" w:cs="Times New Roman"/>
                <w:sz w:val="28"/>
                <w:szCs w:val="28"/>
              </w:rPr>
              <w:t>CStr</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DiscountAmount</w:t>
            </w:r>
            <w:proofErr w:type="spellEnd"/>
            <w:r w:rsidRPr="006415D4">
              <w:rPr>
                <w:rFonts w:ascii="Times New Roman" w:eastAsia="Times New Roman" w:hAnsi="Times New Roman" w:cs="Times New Roman"/>
                <w:sz w:val="28"/>
                <w:szCs w:val="28"/>
              </w:rPr>
              <w:t xml:space="preserve">)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"Tax Rate: " &amp; </w:t>
            </w:r>
            <w:proofErr w:type="spellStart"/>
            <w:r w:rsidRPr="006415D4">
              <w:rPr>
                <w:rFonts w:ascii="Times New Roman" w:eastAsia="Times New Roman" w:hAnsi="Times New Roman" w:cs="Times New Roman"/>
                <w:sz w:val="28"/>
                <w:szCs w:val="28"/>
              </w:rPr>
              <w:t>vbTab</w:t>
            </w:r>
            <w:proofErr w:type="spellEnd"/>
            <w:r w:rsidRPr="006415D4">
              <w:rPr>
                <w:rFonts w:ascii="Times New Roman" w:eastAsia="Times New Roman" w:hAnsi="Times New Roman" w:cs="Times New Roman"/>
                <w:sz w:val="28"/>
                <w:szCs w:val="28"/>
              </w:rPr>
              <w:t xml:space="preserve"> &amp; </w:t>
            </w:r>
            <w:proofErr w:type="spellStart"/>
            <w:proofErr w:type="gramStart"/>
            <w:r w:rsidRPr="006415D4">
              <w:rPr>
                <w:rFonts w:ascii="Times New Roman" w:eastAsia="Times New Roman" w:hAnsi="Times New Roman" w:cs="Times New Roman"/>
                <w:sz w:val="28"/>
                <w:szCs w:val="28"/>
              </w:rPr>
              <w:t>CStr</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TaxRate</w:t>
            </w:r>
            <w:proofErr w:type="spellEnd"/>
            <w:r w:rsidRPr="006415D4">
              <w:rPr>
                <w:rFonts w:ascii="Times New Roman" w:eastAsia="Times New Roman" w:hAnsi="Times New Roman" w:cs="Times New Roman"/>
                <w:sz w:val="28"/>
                <w:szCs w:val="28"/>
              </w:rPr>
              <w:t xml:space="preserve">) &amp; "%" &amp; </w:t>
            </w:r>
            <w:proofErr w:type="spellStart"/>
            <w:r w:rsidRPr="006415D4">
              <w:rPr>
                <w:rFonts w:ascii="Times New Roman" w:eastAsia="Times New Roman" w:hAnsi="Times New Roman" w:cs="Times New Roman"/>
                <w:sz w:val="28"/>
                <w:szCs w:val="28"/>
              </w:rPr>
              <w:t>vbCrLf</w:t>
            </w:r>
            <w:proofErr w:type="spellEnd"/>
            <w:r w:rsidRPr="006415D4">
              <w:rPr>
                <w:rFonts w:ascii="Times New Roman" w:eastAsia="Times New Roman" w:hAnsi="Times New Roman" w:cs="Times New Roman"/>
                <w:sz w:val="28"/>
                <w:szCs w:val="28"/>
              </w:rPr>
              <w:t xml:space="preserve"> &amp;</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"Tax Amount: " &amp; </w:t>
            </w:r>
            <w:proofErr w:type="spellStart"/>
            <w:r w:rsidRPr="006415D4">
              <w:rPr>
                <w:rFonts w:ascii="Times New Roman" w:eastAsia="Times New Roman" w:hAnsi="Times New Roman" w:cs="Times New Roman"/>
                <w:sz w:val="28"/>
                <w:szCs w:val="28"/>
              </w:rPr>
              <w:t>vbTab</w:t>
            </w:r>
            <w:proofErr w:type="spellEnd"/>
            <w:r w:rsidRPr="006415D4">
              <w:rPr>
                <w:rFonts w:ascii="Times New Roman" w:eastAsia="Times New Roman" w:hAnsi="Times New Roman" w:cs="Times New Roman"/>
                <w:sz w:val="28"/>
                <w:szCs w:val="28"/>
              </w:rPr>
              <w:t xml:space="preserve"> &amp; </w:t>
            </w:r>
            <w:proofErr w:type="spellStart"/>
            <w:proofErr w:type="gramStart"/>
            <w:r w:rsidRPr="006415D4">
              <w:rPr>
                <w:rFonts w:ascii="Times New Roman" w:eastAsia="Times New Roman" w:hAnsi="Times New Roman" w:cs="Times New Roman"/>
                <w:sz w:val="28"/>
                <w:szCs w:val="28"/>
              </w:rPr>
              <w:t>CStr</w:t>
            </w:r>
            <w:proofErr w:type="spellEnd"/>
            <w:r w:rsidRPr="006415D4">
              <w:rPr>
                <w:rFonts w:ascii="Times New Roman" w:eastAsia="Times New Roman" w:hAnsi="Times New Roman" w:cs="Times New Roman"/>
                <w:sz w:val="28"/>
                <w:szCs w:val="28"/>
              </w:rPr>
              <w:t>(</w:t>
            </w:r>
            <w:proofErr w:type="spellStart"/>
            <w:proofErr w:type="gramEnd"/>
            <w:r w:rsidRPr="006415D4">
              <w:rPr>
                <w:rFonts w:ascii="Times New Roman" w:eastAsia="Times New Roman" w:hAnsi="Times New Roman" w:cs="Times New Roman"/>
                <w:sz w:val="28"/>
                <w:szCs w:val="28"/>
              </w:rPr>
              <w:t>TaxAmount</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Result)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Return </w:t>
            </w:r>
            <w:proofErr w:type="spellStart"/>
            <w:r w:rsidRPr="006415D4">
              <w:rPr>
                <w:rFonts w:ascii="Times New Roman" w:eastAsia="Times New Roman" w:hAnsi="Times New Roman" w:cs="Times New Roman"/>
                <w:sz w:val="28"/>
                <w:szCs w:val="28"/>
              </w:rPr>
              <w:t>NetPrice</w:t>
            </w:r>
            <w:proofErr w:type="spellEnd"/>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Public Function </w:t>
            </w:r>
            <w:proofErr w:type="gramStart"/>
            <w:r w:rsidRPr="006415D4">
              <w:rPr>
                <w:rFonts w:ascii="Times New Roman" w:eastAsia="Times New Roman" w:hAnsi="Times New Roman" w:cs="Times New Roman"/>
                <w:sz w:val="28"/>
                <w:szCs w:val="28"/>
              </w:rPr>
              <w:t>Main(</w:t>
            </w:r>
            <w:proofErr w:type="gramEnd"/>
            <w:r w:rsidRPr="006415D4">
              <w:rPr>
                <w:rFonts w:ascii="Times New Roman" w:eastAsia="Times New Roman" w:hAnsi="Times New Roman" w:cs="Times New Roman"/>
                <w:sz w:val="28"/>
                <w:szCs w:val="28"/>
              </w:rPr>
              <w:t>) As Integer</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Dim </w:t>
            </w:r>
            <w:proofErr w:type="spellStart"/>
            <w:r w:rsidRPr="006415D4">
              <w:rPr>
                <w:rFonts w:ascii="Times New Roman" w:eastAsia="Times New Roman" w:hAnsi="Times New Roman" w:cs="Times New Roman"/>
                <w:sz w:val="28"/>
                <w:szCs w:val="28"/>
              </w:rPr>
              <w:t>FinalPrice</w:t>
            </w:r>
            <w:proofErr w:type="spellEnd"/>
            <w:r w:rsidRPr="006415D4">
              <w:rPr>
                <w:rFonts w:ascii="Times New Roman" w:eastAsia="Times New Roman" w:hAnsi="Times New Roman" w:cs="Times New Roman"/>
                <w:sz w:val="28"/>
                <w:szCs w:val="28"/>
              </w:rPr>
              <w:t xml:space="preserve"> As Double</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r w:rsidRPr="006415D4">
              <w:rPr>
                <w:rFonts w:ascii="Times New Roman" w:eastAsia="Times New Roman" w:hAnsi="Times New Roman" w:cs="Times New Roman"/>
                <w:sz w:val="28"/>
                <w:szCs w:val="28"/>
              </w:rPr>
              <w:t>FinalPrice</w:t>
            </w:r>
            <w:proofErr w:type="spellEnd"/>
            <w:r w:rsidRPr="006415D4">
              <w:rPr>
                <w:rFonts w:ascii="Times New Roman" w:eastAsia="Times New Roman" w:hAnsi="Times New Roman" w:cs="Times New Roman"/>
                <w:sz w:val="28"/>
                <w:szCs w:val="28"/>
              </w:rPr>
              <w:t xml:space="preserve"> = </w:t>
            </w:r>
            <w:proofErr w:type="spellStart"/>
            <w:proofErr w:type="gramStart"/>
            <w:r w:rsidRPr="006415D4">
              <w:rPr>
                <w:rFonts w:ascii="Times New Roman" w:eastAsia="Times New Roman" w:hAnsi="Times New Roman" w:cs="Times New Roman"/>
                <w:sz w:val="28"/>
                <w:szCs w:val="28"/>
              </w:rPr>
              <w:t>CalculateNetPrice</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225.55, 150.55, , 40)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roofErr w:type="spellStart"/>
            <w:proofErr w:type="gramStart"/>
            <w:r w:rsidRPr="006415D4">
              <w:rPr>
                <w:rFonts w:ascii="Times New Roman" w:eastAsia="Times New Roman" w:hAnsi="Times New Roman" w:cs="Times New Roman"/>
                <w:sz w:val="28"/>
                <w:szCs w:val="28"/>
              </w:rPr>
              <w:t>MsgBox</w:t>
            </w:r>
            <w:proofErr w:type="spellEnd"/>
            <w:r w:rsidRPr="006415D4">
              <w:rPr>
                <w:rFonts w:ascii="Times New Roman" w:eastAsia="Times New Roman" w:hAnsi="Times New Roman" w:cs="Times New Roman"/>
                <w:sz w:val="28"/>
                <w:szCs w:val="28"/>
              </w:rPr>
              <w:t>(</w:t>
            </w:r>
            <w:proofErr w:type="gramEnd"/>
            <w:r w:rsidRPr="006415D4">
              <w:rPr>
                <w:rFonts w:ascii="Times New Roman" w:eastAsia="Times New Roman" w:hAnsi="Times New Roman" w:cs="Times New Roman"/>
                <w:sz w:val="28"/>
                <w:szCs w:val="28"/>
              </w:rPr>
              <w:t xml:space="preserve">"Final Price: " &amp; </w:t>
            </w:r>
            <w:proofErr w:type="spellStart"/>
            <w:r w:rsidRPr="006415D4">
              <w:rPr>
                <w:rFonts w:ascii="Times New Roman" w:eastAsia="Times New Roman" w:hAnsi="Times New Roman" w:cs="Times New Roman"/>
                <w:sz w:val="28"/>
                <w:szCs w:val="28"/>
              </w:rPr>
              <w:t>CStr</w:t>
            </w:r>
            <w:proofErr w:type="spellEnd"/>
            <w:r w:rsidRPr="006415D4">
              <w:rPr>
                <w:rFonts w:ascii="Times New Roman" w:eastAsia="Times New Roman" w:hAnsi="Times New Roman" w:cs="Times New Roman"/>
                <w:sz w:val="28"/>
                <w:szCs w:val="28"/>
              </w:rPr>
              <w:t>(</w:t>
            </w:r>
            <w:proofErr w:type="spellStart"/>
            <w:r w:rsidRPr="006415D4">
              <w:rPr>
                <w:rFonts w:ascii="Times New Roman" w:eastAsia="Times New Roman" w:hAnsi="Times New Roman" w:cs="Times New Roman"/>
                <w:sz w:val="28"/>
                <w:szCs w:val="28"/>
              </w:rPr>
              <w:t>FinalPrice</w:t>
            </w:r>
            <w:proofErr w:type="spellEnd"/>
            <w:r w:rsidRPr="006415D4">
              <w:rPr>
                <w:rFonts w:ascii="Times New Roman" w:eastAsia="Times New Roman" w:hAnsi="Times New Roman" w:cs="Times New Roman"/>
                <w:sz w:val="28"/>
                <w:szCs w:val="28"/>
              </w:rPr>
              <w:t>))</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Return 0</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End Function</w:t>
            </w: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p>
          <w:p w:rsidR="006415D4" w:rsidRPr="006415D4" w:rsidRDefault="006415D4" w:rsidP="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End Module</w:t>
            </w:r>
          </w:p>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This would produce:</w:t>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1609725" cy="1571625"/>
                  <wp:effectExtent l="0" t="0" r="9525" b="9525"/>
                  <wp:docPr id="11" name="Picture 11" descr="Optional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Optional Argumen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725" cy="1571625"/>
                          </a:xfrm>
                          <a:prstGeom prst="rect">
                            <a:avLst/>
                          </a:prstGeom>
                          <a:noFill/>
                          <a:ln>
                            <a:noFill/>
                          </a:ln>
                        </pic:spPr>
                      </pic:pic>
                    </a:graphicData>
                  </a:graphic>
                </wp:inline>
              </w:drawing>
            </w:r>
          </w:p>
          <w:p w:rsidR="006415D4" w:rsidRPr="006415D4" w:rsidRDefault="006415D4" w:rsidP="006415D4">
            <w:pPr>
              <w:spacing w:before="31" w:after="31"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noProof/>
                <w:sz w:val="28"/>
                <w:szCs w:val="28"/>
              </w:rPr>
              <w:drawing>
                <wp:inline distT="0" distB="0" distL="0" distR="0">
                  <wp:extent cx="1285875" cy="952500"/>
                  <wp:effectExtent l="0" t="0" r="9525" b="0"/>
                  <wp:docPr id="10" name="Picture 10" descr="Optional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Optional Argumen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5875" cy="952500"/>
                          </a:xfrm>
                          <a:prstGeom prst="rect">
                            <a:avLst/>
                          </a:prstGeom>
                          <a:noFill/>
                          <a:ln>
                            <a:noFill/>
                          </a:ln>
                        </pic:spPr>
                      </pic:pic>
                    </a:graphicData>
                  </a:graphic>
                </wp:inline>
              </w:drawing>
            </w:r>
          </w:p>
          <w:p w:rsidR="006415D4" w:rsidRPr="006415D4" w:rsidRDefault="006415D4" w:rsidP="006415D4">
            <w:pPr>
              <w:spacing w:after="0" w:line="240" w:lineRule="auto"/>
              <w:ind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  </w:t>
            </w:r>
          </w:p>
          <w:tbl>
            <w:tblPr>
              <w:tblW w:w="5000" w:type="pct"/>
              <w:tblCellSpacing w:w="0" w:type="dxa"/>
              <w:tblCellMar>
                <w:left w:w="0" w:type="dxa"/>
                <w:right w:w="0" w:type="dxa"/>
              </w:tblCellMar>
              <w:tblLook w:val="04A0" w:firstRow="1" w:lastRow="0" w:firstColumn="1" w:lastColumn="0" w:noHBand="0" w:noVBand="1"/>
            </w:tblPr>
            <w:tblGrid>
              <w:gridCol w:w="10909"/>
            </w:tblGrid>
            <w:tr w:rsidR="006415D4" w:rsidRPr="006415D4">
              <w:trPr>
                <w:tblCellSpacing w:w="0" w:type="dxa"/>
              </w:trPr>
              <w:tc>
                <w:tcPr>
                  <w:tcW w:w="5000" w:type="pct"/>
                  <w:vAlign w:val="center"/>
                  <w:hideMark/>
                </w:tcPr>
                <w:p w:rsidR="006415D4" w:rsidRPr="006415D4" w:rsidRDefault="006415D4" w:rsidP="006415D4">
                  <w:pPr>
                    <w:spacing w:before="31" w:after="31" w:line="240" w:lineRule="auto"/>
                    <w:ind w:right="242"/>
                    <w:jc w:val="both"/>
                    <w:rPr>
                      <w:rFonts w:ascii="Times New Roman" w:eastAsia="Times New Roman" w:hAnsi="Times New Roman" w:cs="Times New Roman"/>
                      <w:b/>
                      <w:bCs/>
                      <w:sz w:val="28"/>
                      <w:szCs w:val="28"/>
                    </w:rPr>
                  </w:pPr>
                  <w:r w:rsidRPr="006415D4">
                    <w:rPr>
                      <w:rFonts w:ascii="Times New Roman" w:eastAsia="Times New Roman" w:hAnsi="Times New Roman" w:cs="Times New Roman"/>
                      <w:b/>
                      <w:bCs/>
                      <w:sz w:val="28"/>
                      <w:szCs w:val="28"/>
                    </w:rPr>
                    <w:t>Procedure Overloading</w:t>
                  </w:r>
                </w:p>
              </w:tc>
            </w:tr>
            <w:tr w:rsidR="006415D4" w:rsidRPr="006415D4">
              <w:trPr>
                <w:trHeight w:val="15"/>
                <w:tblCellSpacing w:w="0" w:type="dxa"/>
              </w:trPr>
              <w:tc>
                <w:tcPr>
                  <w:tcW w:w="5000" w:type="pct"/>
                  <w:shd w:val="clear" w:color="auto" w:fill="0000FF"/>
                  <w:vAlign w:val="center"/>
                  <w:hideMark/>
                </w:tcPr>
                <w:p w:rsidR="006415D4" w:rsidRPr="006415D4" w:rsidRDefault="006415D4" w:rsidP="006415D4">
                  <w:pPr>
                    <w:ind w:right="242"/>
                    <w:jc w:val="both"/>
                    <w:rPr>
                      <w:rFonts w:ascii="Times New Roman" w:eastAsia="Times New Roman" w:hAnsi="Times New Roman" w:cs="Times New Roman"/>
                      <w:b/>
                      <w:bCs/>
                      <w:sz w:val="28"/>
                      <w:szCs w:val="28"/>
                    </w:rPr>
                  </w:pPr>
                </w:p>
              </w:tc>
            </w:tr>
          </w:tbl>
          <w:p w:rsidR="006415D4" w:rsidRPr="006415D4" w:rsidRDefault="006415D4" w:rsidP="006415D4">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 xml:space="preserve">A program involves a great deal of names that represent variables and procedures of various kinds. The compiler does not allow two variables to have the same name in the same procedure </w:t>
            </w:r>
            <w:r w:rsidRPr="006415D4">
              <w:rPr>
                <w:rFonts w:ascii="Times New Roman" w:eastAsia="Times New Roman" w:hAnsi="Times New Roman" w:cs="Times New Roman"/>
                <w:sz w:val="28"/>
                <w:szCs w:val="28"/>
              </w:rPr>
              <w:lastRenderedPageBreak/>
              <w:t>(or in the same scope). Although two procedures should have unique names in the same program, you are allowed to use the same name for different procedures of the same program following certain rules.</w:t>
            </w:r>
          </w:p>
          <w:p w:rsidR="00920258" w:rsidRDefault="006415D4" w:rsidP="00920258">
            <w:pPr>
              <w:spacing w:before="160" w:line="240" w:lineRule="auto"/>
              <w:ind w:left="200" w:right="242"/>
              <w:jc w:val="both"/>
              <w:rPr>
                <w:rFonts w:ascii="Times New Roman" w:eastAsia="Times New Roman" w:hAnsi="Times New Roman" w:cs="Times New Roman"/>
                <w:sz w:val="28"/>
                <w:szCs w:val="28"/>
              </w:rPr>
            </w:pPr>
            <w:r w:rsidRPr="006415D4">
              <w:rPr>
                <w:rFonts w:ascii="Times New Roman" w:eastAsia="Times New Roman" w:hAnsi="Times New Roman" w:cs="Times New Roman"/>
                <w:sz w:val="28"/>
                <w:szCs w:val="28"/>
              </w:rPr>
              <w:t>The ability to have various procedures with the same name in the same program is referred to as overloading. The most important rule about procedure overloading is to make sure that each one of these procedures has a different number or different type(s) of arguments.</w:t>
            </w:r>
          </w:p>
          <w:p w:rsidR="00920258" w:rsidRDefault="00920258" w:rsidP="00920258">
            <w:pPr>
              <w:spacing w:before="160" w:line="240" w:lineRule="auto"/>
              <w:ind w:left="200" w:right="242"/>
              <w:jc w:val="both"/>
              <w:rPr>
                <w:rFonts w:ascii="Times New Roman" w:eastAsia="Times New Roman" w:hAnsi="Times New Roman" w:cs="Times New Roman"/>
                <w:sz w:val="28"/>
                <w:szCs w:val="28"/>
              </w:rPr>
            </w:pPr>
          </w:p>
          <w:p w:rsidR="00920258" w:rsidRDefault="00920258" w:rsidP="00920258">
            <w:pPr>
              <w:spacing w:before="160" w:line="240" w:lineRule="auto"/>
              <w:ind w:left="200" w:right="242"/>
              <w:jc w:val="both"/>
              <w:rPr>
                <w:rFonts w:ascii="Times New Roman" w:hAnsi="Times New Roman" w:cs="Times New Roman"/>
                <w:b/>
                <w:bCs/>
                <w:sz w:val="24"/>
                <w:szCs w:val="24"/>
                <w:shd w:val="clear" w:color="auto" w:fill="FFFFFF"/>
              </w:rPr>
            </w:pPr>
            <w:r w:rsidRPr="00920258">
              <w:rPr>
                <w:rFonts w:ascii="Times New Roman" w:hAnsi="Times New Roman" w:cs="Times New Roman"/>
                <w:b/>
                <w:bCs/>
                <w:sz w:val="24"/>
                <w:szCs w:val="24"/>
                <w:shd w:val="clear" w:color="auto" w:fill="FFFFFF"/>
              </w:rPr>
              <w:t>METHOD</w:t>
            </w:r>
            <w:r>
              <w:rPr>
                <w:rFonts w:ascii="Times New Roman" w:hAnsi="Times New Roman" w:cs="Times New Roman"/>
                <w:b/>
                <w:bCs/>
                <w:sz w:val="24"/>
                <w:szCs w:val="24"/>
                <w:shd w:val="clear" w:color="auto" w:fill="FFFFFF"/>
              </w:rPr>
              <w:t xml:space="preserve"> or </w:t>
            </w:r>
            <w:r w:rsidRPr="006415D4">
              <w:rPr>
                <w:rFonts w:ascii="Times New Roman" w:eastAsia="Times New Roman" w:hAnsi="Times New Roman" w:cs="Times New Roman"/>
                <w:b/>
                <w:bCs/>
                <w:sz w:val="28"/>
                <w:szCs w:val="28"/>
              </w:rPr>
              <w:t>PROCEDURE</w:t>
            </w:r>
            <w:r w:rsidRPr="00920258">
              <w:rPr>
                <w:rFonts w:ascii="Times New Roman" w:hAnsi="Times New Roman" w:cs="Times New Roman"/>
                <w:b/>
                <w:bCs/>
                <w:sz w:val="24"/>
                <w:szCs w:val="24"/>
                <w:shd w:val="clear" w:color="auto" w:fill="FFFFFF"/>
              </w:rPr>
              <w:t xml:space="preserve"> </w:t>
            </w:r>
            <w:proofErr w:type="gramStart"/>
            <w:r w:rsidRPr="00920258">
              <w:rPr>
                <w:rFonts w:ascii="Times New Roman" w:hAnsi="Times New Roman" w:cs="Times New Roman"/>
                <w:b/>
                <w:bCs/>
                <w:sz w:val="24"/>
                <w:szCs w:val="24"/>
                <w:shd w:val="clear" w:color="auto" w:fill="FFFFFF"/>
              </w:rPr>
              <w:t>OVERLOADING :</w:t>
            </w:r>
            <w:proofErr w:type="gramEnd"/>
          </w:p>
          <w:p w:rsidR="00920258" w:rsidRDefault="00920258" w:rsidP="00920258">
            <w:pPr>
              <w:spacing w:before="160" w:line="240" w:lineRule="auto"/>
              <w:ind w:left="200" w:right="242"/>
              <w:jc w:val="both"/>
              <w:rPr>
                <w:rFonts w:ascii="Times New Roman" w:hAnsi="Times New Roman" w:cs="Times New Roman"/>
                <w:sz w:val="30"/>
                <w:szCs w:val="30"/>
                <w:shd w:val="clear" w:color="auto" w:fill="FFFFFF"/>
              </w:rPr>
            </w:pPr>
            <w:r w:rsidRPr="00920258">
              <w:rPr>
                <w:rFonts w:ascii="Times New Roman" w:hAnsi="Times New Roman" w:cs="Times New Roman"/>
                <w:sz w:val="30"/>
                <w:szCs w:val="30"/>
                <w:shd w:val="clear" w:color="auto" w:fill="FFFFFF"/>
              </w:rPr>
              <w:t xml:space="preserve">Method Overloading allows us to write different versions of a method (i.e. a single class can contain more than one </w:t>
            </w:r>
            <w:proofErr w:type="gramStart"/>
            <w:r w:rsidRPr="00920258">
              <w:rPr>
                <w:rFonts w:ascii="Times New Roman" w:hAnsi="Times New Roman" w:cs="Times New Roman"/>
                <w:sz w:val="30"/>
                <w:szCs w:val="30"/>
                <w:shd w:val="clear" w:color="auto" w:fill="FFFFFF"/>
              </w:rPr>
              <w:t>methods</w:t>
            </w:r>
            <w:proofErr w:type="gramEnd"/>
            <w:r w:rsidRPr="00920258">
              <w:rPr>
                <w:rFonts w:ascii="Times New Roman" w:hAnsi="Times New Roman" w:cs="Times New Roman"/>
                <w:sz w:val="30"/>
                <w:szCs w:val="30"/>
                <w:shd w:val="clear" w:color="auto" w:fill="FFFFFF"/>
              </w:rPr>
              <w:t xml:space="preserve"> (Sub / Functions) of same name but of different implementation). And compiler will automatically select the appropriate method based on parameters passed.</w:t>
            </w:r>
          </w:p>
          <w:p w:rsidR="00920258" w:rsidRDefault="00920258" w:rsidP="00920258">
            <w:pPr>
              <w:spacing w:before="160" w:line="240" w:lineRule="auto"/>
              <w:ind w:left="200" w:right="242"/>
              <w:jc w:val="both"/>
              <w:rPr>
                <w:rFonts w:ascii="Times New Roman" w:hAnsi="Times New Roman" w:cs="Times New Roman"/>
                <w:b/>
                <w:bCs/>
                <w:sz w:val="26"/>
                <w:szCs w:val="26"/>
                <w:shd w:val="clear" w:color="auto" w:fill="FFFFFF"/>
              </w:rPr>
            </w:pPr>
            <w:r w:rsidRPr="00920258">
              <w:rPr>
                <w:rFonts w:ascii="Times New Roman" w:hAnsi="Times New Roman" w:cs="Times New Roman"/>
                <w:b/>
                <w:bCs/>
                <w:sz w:val="26"/>
                <w:szCs w:val="26"/>
                <w:shd w:val="clear" w:color="auto" w:fill="FFFFFF"/>
              </w:rPr>
              <w:t xml:space="preserve">Consider following points in order to implement/understand method </w:t>
            </w:r>
            <w:proofErr w:type="gramStart"/>
            <w:r w:rsidRPr="00920258">
              <w:rPr>
                <w:rFonts w:ascii="Times New Roman" w:hAnsi="Times New Roman" w:cs="Times New Roman"/>
                <w:b/>
                <w:bCs/>
                <w:sz w:val="26"/>
                <w:szCs w:val="26"/>
                <w:shd w:val="clear" w:color="auto" w:fill="FFFFFF"/>
              </w:rPr>
              <w:t>overloading :</w:t>
            </w:r>
            <w:proofErr w:type="gramEnd"/>
          </w:p>
          <w:p w:rsidR="00693FAB" w:rsidRDefault="00920258" w:rsidP="00920258">
            <w:pPr>
              <w:spacing w:before="160" w:line="240" w:lineRule="auto"/>
              <w:ind w:left="200" w:right="242"/>
              <w:rPr>
                <w:rFonts w:ascii="Times New Roman" w:hAnsi="Times New Roman" w:cs="Times New Roman"/>
                <w:sz w:val="28"/>
                <w:szCs w:val="28"/>
                <w:shd w:val="clear" w:color="auto" w:fill="FFFFFF"/>
              </w:rPr>
            </w:pPr>
            <w:r w:rsidRPr="00693FAB">
              <w:rPr>
                <w:rFonts w:ascii="Times New Roman" w:hAnsi="Times New Roman" w:cs="Times New Roman"/>
                <w:sz w:val="28"/>
                <w:szCs w:val="28"/>
                <w:shd w:val="clear" w:color="auto" w:fill="FFFFFF"/>
              </w:rPr>
              <w:t>All the overloaded methods must be of same procedure type (either only Sub or only Function).</w:t>
            </w:r>
            <w:r w:rsidRPr="00693FAB">
              <w:rPr>
                <w:rFonts w:ascii="Times New Roman" w:hAnsi="Times New Roman" w:cs="Times New Roman"/>
                <w:sz w:val="28"/>
                <w:szCs w:val="28"/>
                <w:shd w:val="clear" w:color="auto" w:fill="FFFFFF"/>
              </w:rPr>
              <w:br/>
              <w:t>Allowed :</w:t>
            </w:r>
            <w:r w:rsidRPr="00693FAB">
              <w:rPr>
                <w:rFonts w:ascii="Times New Roman" w:hAnsi="Times New Roman" w:cs="Times New Roman"/>
                <w:sz w:val="28"/>
                <w:szCs w:val="28"/>
                <w:shd w:val="clear" w:color="auto" w:fill="FFFFFF"/>
              </w:rPr>
              <w:br/>
              <w:t>Public Overloads Function add(ByVal a As Integer, ByVal b As Integer)</w:t>
            </w:r>
            <w:r w:rsidRPr="00693FAB">
              <w:rPr>
                <w:rFonts w:ascii="Times New Roman" w:hAnsi="Times New Roman" w:cs="Times New Roman"/>
                <w:sz w:val="28"/>
                <w:szCs w:val="28"/>
                <w:shd w:val="clear" w:color="auto" w:fill="FFFFFF"/>
              </w:rPr>
              <w:br/>
              <w:t>Public Overloads Function add(</w:t>
            </w:r>
            <w:proofErr w:type="spellStart"/>
            <w:r w:rsidRPr="00693FAB">
              <w:rPr>
                <w:rFonts w:ascii="Times New Roman" w:hAnsi="Times New Roman" w:cs="Times New Roman"/>
                <w:sz w:val="28"/>
                <w:szCs w:val="28"/>
                <w:shd w:val="clear" w:color="auto" w:fill="FFFFFF"/>
              </w:rPr>
              <w:t>ByVal</w:t>
            </w:r>
            <w:proofErr w:type="spellEnd"/>
            <w:r w:rsidRPr="00693FAB">
              <w:rPr>
                <w:rFonts w:ascii="Times New Roman" w:hAnsi="Times New Roman" w:cs="Times New Roman"/>
                <w:sz w:val="28"/>
                <w:szCs w:val="28"/>
                <w:shd w:val="clear" w:color="auto" w:fill="FFFFFF"/>
              </w:rPr>
              <w:t> a As Long, </w:t>
            </w:r>
            <w:proofErr w:type="spellStart"/>
            <w:r w:rsidRPr="00693FAB">
              <w:rPr>
                <w:rFonts w:ascii="Times New Roman" w:hAnsi="Times New Roman" w:cs="Times New Roman"/>
                <w:sz w:val="28"/>
                <w:szCs w:val="28"/>
                <w:shd w:val="clear" w:color="auto" w:fill="FFFFFF"/>
              </w:rPr>
              <w:t>ByVal</w:t>
            </w:r>
            <w:proofErr w:type="spellEnd"/>
            <w:r w:rsidRPr="00693FAB">
              <w:rPr>
                <w:rFonts w:ascii="Times New Roman" w:hAnsi="Times New Roman" w:cs="Times New Roman"/>
                <w:sz w:val="28"/>
                <w:szCs w:val="28"/>
                <w:shd w:val="clear" w:color="auto" w:fill="FFFFFF"/>
              </w:rPr>
              <w:t> b As Long)</w:t>
            </w:r>
            <w:r w:rsidRPr="00693FAB">
              <w:rPr>
                <w:rFonts w:ascii="Times New Roman" w:hAnsi="Times New Roman" w:cs="Times New Roman"/>
                <w:sz w:val="28"/>
                <w:szCs w:val="28"/>
                <w:shd w:val="clear" w:color="auto" w:fill="FFFFFF"/>
              </w:rPr>
              <w:br/>
              <w:t>Not Allowed :</w:t>
            </w:r>
            <w:r w:rsidRPr="00693FAB">
              <w:rPr>
                <w:rFonts w:ascii="Times New Roman" w:hAnsi="Times New Roman" w:cs="Times New Roman"/>
                <w:sz w:val="28"/>
                <w:szCs w:val="28"/>
                <w:shd w:val="clear" w:color="auto" w:fill="FFFFFF"/>
              </w:rPr>
              <w:br/>
              <w:t>Public Overloads Function add(ByVal a As Integer, ByVal b As Integer)</w:t>
            </w:r>
            <w:r w:rsidRPr="00693FAB">
              <w:rPr>
                <w:rFonts w:ascii="Times New Roman" w:hAnsi="Times New Roman" w:cs="Times New Roman"/>
                <w:sz w:val="28"/>
                <w:szCs w:val="28"/>
                <w:shd w:val="clear" w:color="auto" w:fill="FFFFFF"/>
              </w:rPr>
              <w:br/>
              <w:t>Public Overloads Sub add(</w:t>
            </w:r>
            <w:proofErr w:type="spellStart"/>
            <w:r w:rsidRPr="00693FAB">
              <w:rPr>
                <w:rFonts w:ascii="Times New Roman" w:hAnsi="Times New Roman" w:cs="Times New Roman"/>
                <w:sz w:val="28"/>
                <w:szCs w:val="28"/>
                <w:shd w:val="clear" w:color="auto" w:fill="FFFFFF"/>
              </w:rPr>
              <w:t>ByVal</w:t>
            </w:r>
            <w:proofErr w:type="spellEnd"/>
            <w:r w:rsidRPr="00693FAB">
              <w:rPr>
                <w:rFonts w:ascii="Times New Roman" w:hAnsi="Times New Roman" w:cs="Times New Roman"/>
                <w:sz w:val="28"/>
                <w:szCs w:val="28"/>
                <w:shd w:val="clear" w:color="auto" w:fill="FFFFFF"/>
              </w:rPr>
              <w:t> a As Long, </w:t>
            </w:r>
            <w:proofErr w:type="spellStart"/>
            <w:r w:rsidRPr="00693FAB">
              <w:rPr>
                <w:rFonts w:ascii="Times New Roman" w:hAnsi="Times New Roman" w:cs="Times New Roman"/>
                <w:sz w:val="28"/>
                <w:szCs w:val="28"/>
                <w:shd w:val="clear" w:color="auto" w:fill="FFFFFF"/>
              </w:rPr>
              <w:t>ByVal</w:t>
            </w:r>
            <w:proofErr w:type="spellEnd"/>
            <w:r w:rsidRPr="00693FAB">
              <w:rPr>
                <w:rFonts w:ascii="Times New Roman" w:hAnsi="Times New Roman" w:cs="Times New Roman"/>
                <w:sz w:val="28"/>
                <w:szCs w:val="28"/>
                <w:shd w:val="clear" w:color="auto" w:fill="FFFFFF"/>
              </w:rPr>
              <w:t> b As Long)</w:t>
            </w:r>
          </w:p>
          <w:p w:rsidR="00693FAB" w:rsidRDefault="00920258" w:rsidP="00920258">
            <w:pPr>
              <w:spacing w:before="160" w:line="240" w:lineRule="auto"/>
              <w:ind w:left="200" w:right="242"/>
              <w:rPr>
                <w:rFonts w:ascii="Times New Roman" w:hAnsi="Times New Roman" w:cs="Times New Roman"/>
                <w:sz w:val="26"/>
                <w:szCs w:val="26"/>
                <w:shd w:val="clear" w:color="auto" w:fill="FFFFFF"/>
              </w:rPr>
            </w:pPr>
            <w:r w:rsidRPr="00920258">
              <w:rPr>
                <w:rFonts w:ascii="Times New Roman" w:hAnsi="Times New Roman" w:cs="Times New Roman"/>
                <w:sz w:val="26"/>
                <w:szCs w:val="26"/>
                <w:shd w:val="clear" w:color="auto" w:fill="FFFFFF"/>
              </w:rPr>
              <w:br/>
            </w:r>
            <w:r w:rsidRPr="00693FAB">
              <w:rPr>
                <w:rFonts w:ascii="Times New Roman" w:hAnsi="Times New Roman" w:cs="Times New Roman"/>
                <w:sz w:val="28"/>
                <w:szCs w:val="28"/>
                <w:shd w:val="clear" w:color="auto" w:fill="FFFFFF"/>
              </w:rPr>
              <w:t>Don't repeat same parameters with same data types in parameter, </w:t>
            </w:r>
            <w:r w:rsidRPr="00693FAB">
              <w:rPr>
                <w:rFonts w:ascii="Times New Roman" w:hAnsi="Times New Roman" w:cs="Times New Roman"/>
                <w:b/>
                <w:bCs/>
                <w:sz w:val="28"/>
                <w:szCs w:val="28"/>
                <w:shd w:val="clear" w:color="auto" w:fill="FFFFFF"/>
              </w:rPr>
              <w:t>it will show an error</w:t>
            </w:r>
            <w:r w:rsidRPr="00693FAB">
              <w:rPr>
                <w:rFonts w:ascii="Times New Roman" w:hAnsi="Times New Roman" w:cs="Times New Roman"/>
                <w:sz w:val="28"/>
                <w:szCs w:val="28"/>
                <w:shd w:val="clear" w:color="auto" w:fill="FFFFFF"/>
              </w:rPr>
              <w:br/>
            </w:r>
            <w:proofErr w:type="gramStart"/>
            <w:r w:rsidRPr="00693FAB">
              <w:rPr>
                <w:rFonts w:ascii="Times New Roman" w:hAnsi="Times New Roman" w:cs="Times New Roman"/>
                <w:sz w:val="28"/>
                <w:szCs w:val="28"/>
                <w:shd w:val="clear" w:color="auto" w:fill="FFFFFF"/>
              </w:rPr>
              <w:t>Example :</w:t>
            </w:r>
            <w:proofErr w:type="gramEnd"/>
            <w:r w:rsidRPr="00693FAB">
              <w:rPr>
                <w:rFonts w:ascii="Times New Roman" w:hAnsi="Times New Roman" w:cs="Times New Roman"/>
                <w:sz w:val="28"/>
                <w:szCs w:val="28"/>
                <w:shd w:val="clear" w:color="auto" w:fill="FFFFFF"/>
              </w:rPr>
              <w:br/>
              <w:t>Public Overloads Function add(ByVal a As Integer, ByVal b As Integer)</w:t>
            </w:r>
            <w:r w:rsidRPr="00693FAB">
              <w:rPr>
                <w:rFonts w:ascii="Times New Roman" w:hAnsi="Times New Roman" w:cs="Times New Roman"/>
                <w:sz w:val="28"/>
                <w:szCs w:val="28"/>
                <w:shd w:val="clear" w:color="auto" w:fill="FFFFFF"/>
              </w:rPr>
              <w:br/>
              <w:t>Public Overloads Function add(ByVal a As Integer, ByVal b As Integer)</w:t>
            </w:r>
            <w:r w:rsidRPr="00693FAB">
              <w:rPr>
                <w:rFonts w:ascii="Times New Roman" w:hAnsi="Times New Roman" w:cs="Times New Roman"/>
                <w:sz w:val="28"/>
                <w:szCs w:val="28"/>
                <w:shd w:val="clear" w:color="auto" w:fill="FFFFFF"/>
              </w:rPr>
              <w:br/>
            </w:r>
          </w:p>
          <w:p w:rsidR="00693FAB" w:rsidRDefault="00920258" w:rsidP="00920258">
            <w:pPr>
              <w:spacing w:before="160" w:line="240" w:lineRule="auto"/>
              <w:ind w:left="200" w:right="242"/>
              <w:rPr>
                <w:rFonts w:ascii="Times New Roman" w:hAnsi="Times New Roman" w:cs="Times New Roman"/>
                <w:sz w:val="26"/>
                <w:szCs w:val="26"/>
                <w:shd w:val="clear" w:color="auto" w:fill="FFFFFF"/>
              </w:rPr>
            </w:pPr>
            <w:r w:rsidRPr="00693FAB">
              <w:rPr>
                <w:rFonts w:ascii="Times New Roman" w:hAnsi="Times New Roman" w:cs="Times New Roman"/>
                <w:sz w:val="28"/>
                <w:szCs w:val="28"/>
                <w:shd w:val="clear" w:color="auto" w:fill="FFFFFF"/>
              </w:rPr>
              <w:t>Overloaded methods must have different number parameters and/or Different data types in the parameters</w:t>
            </w:r>
            <w:r w:rsidRPr="00693FAB">
              <w:rPr>
                <w:rFonts w:ascii="Times New Roman" w:hAnsi="Times New Roman" w:cs="Times New Roman"/>
                <w:sz w:val="28"/>
                <w:szCs w:val="28"/>
                <w:shd w:val="clear" w:color="auto" w:fill="FFFFFF"/>
              </w:rPr>
              <w:br/>
              <w:t>Different number of parameters</w:t>
            </w:r>
            <w:r w:rsidRPr="00693FAB">
              <w:rPr>
                <w:rFonts w:ascii="Times New Roman" w:hAnsi="Times New Roman" w:cs="Times New Roman"/>
                <w:sz w:val="28"/>
                <w:szCs w:val="28"/>
                <w:shd w:val="clear" w:color="auto" w:fill="FFFFFF"/>
              </w:rPr>
              <w:br/>
              <w:t>Public Overloads Function add(ByVal a As Integer, ByVal b As Integer)</w:t>
            </w:r>
            <w:r w:rsidRPr="00693FAB">
              <w:rPr>
                <w:rFonts w:ascii="Times New Roman" w:hAnsi="Times New Roman" w:cs="Times New Roman"/>
                <w:sz w:val="28"/>
                <w:szCs w:val="28"/>
                <w:shd w:val="clear" w:color="auto" w:fill="FFFFFF"/>
              </w:rPr>
              <w:br/>
              <w:t>Public Overloads Function add(ByVal a As Integer, ByVal b As Integer, ByVal c As Integer)</w:t>
            </w:r>
            <w:r w:rsidRPr="00693FAB">
              <w:rPr>
                <w:rFonts w:ascii="Times New Roman" w:hAnsi="Times New Roman" w:cs="Times New Roman"/>
                <w:sz w:val="28"/>
                <w:szCs w:val="28"/>
                <w:shd w:val="clear" w:color="auto" w:fill="FFFFFF"/>
              </w:rPr>
              <w:br/>
              <w:t>Different data type in parameters</w:t>
            </w:r>
            <w:r w:rsidRPr="00693FAB">
              <w:rPr>
                <w:rFonts w:ascii="Times New Roman" w:hAnsi="Times New Roman" w:cs="Times New Roman"/>
                <w:sz w:val="28"/>
                <w:szCs w:val="28"/>
                <w:shd w:val="clear" w:color="auto" w:fill="FFFFFF"/>
              </w:rPr>
              <w:br/>
              <w:t>Public Overloads Function add(ByVal a As Integer, ByVal b As Integer)</w:t>
            </w:r>
            <w:r w:rsidRPr="00693FAB">
              <w:rPr>
                <w:rFonts w:ascii="Times New Roman" w:hAnsi="Times New Roman" w:cs="Times New Roman"/>
                <w:sz w:val="28"/>
                <w:szCs w:val="28"/>
                <w:shd w:val="clear" w:color="auto" w:fill="FFFFFF"/>
              </w:rPr>
              <w:br/>
              <w:t>Public Overloads Function add(</w:t>
            </w:r>
            <w:proofErr w:type="spellStart"/>
            <w:r w:rsidRPr="00693FAB">
              <w:rPr>
                <w:rFonts w:ascii="Times New Roman" w:hAnsi="Times New Roman" w:cs="Times New Roman"/>
                <w:sz w:val="28"/>
                <w:szCs w:val="28"/>
                <w:shd w:val="clear" w:color="auto" w:fill="FFFFFF"/>
              </w:rPr>
              <w:t>ByVal</w:t>
            </w:r>
            <w:proofErr w:type="spellEnd"/>
            <w:r w:rsidRPr="00693FAB">
              <w:rPr>
                <w:rFonts w:ascii="Times New Roman" w:hAnsi="Times New Roman" w:cs="Times New Roman"/>
                <w:sz w:val="28"/>
                <w:szCs w:val="28"/>
                <w:shd w:val="clear" w:color="auto" w:fill="FFFFFF"/>
              </w:rPr>
              <w:t> a As Long, </w:t>
            </w:r>
            <w:proofErr w:type="spellStart"/>
            <w:r w:rsidRPr="00693FAB">
              <w:rPr>
                <w:rFonts w:ascii="Times New Roman" w:hAnsi="Times New Roman" w:cs="Times New Roman"/>
                <w:sz w:val="28"/>
                <w:szCs w:val="28"/>
                <w:shd w:val="clear" w:color="auto" w:fill="FFFFFF"/>
              </w:rPr>
              <w:t>ByVal</w:t>
            </w:r>
            <w:proofErr w:type="spellEnd"/>
            <w:r w:rsidRPr="00693FAB">
              <w:rPr>
                <w:rFonts w:ascii="Times New Roman" w:hAnsi="Times New Roman" w:cs="Times New Roman"/>
                <w:sz w:val="28"/>
                <w:szCs w:val="28"/>
                <w:shd w:val="clear" w:color="auto" w:fill="FFFFFF"/>
              </w:rPr>
              <w:t> b As Long)</w:t>
            </w:r>
          </w:p>
          <w:p w:rsidR="00693FAB" w:rsidRPr="00693FAB" w:rsidRDefault="00920258" w:rsidP="00920258">
            <w:pPr>
              <w:spacing w:before="160" w:line="240" w:lineRule="auto"/>
              <w:ind w:left="200" w:right="242"/>
              <w:rPr>
                <w:rFonts w:ascii="Times New Roman" w:hAnsi="Times New Roman" w:cs="Times New Roman"/>
                <w:b/>
                <w:bCs/>
                <w:sz w:val="28"/>
                <w:szCs w:val="28"/>
                <w:shd w:val="clear" w:color="auto" w:fill="FFFFFF"/>
              </w:rPr>
            </w:pPr>
            <w:r w:rsidRPr="00693FAB">
              <w:rPr>
                <w:rFonts w:ascii="Times New Roman" w:hAnsi="Times New Roman" w:cs="Times New Roman"/>
                <w:sz w:val="26"/>
                <w:szCs w:val="26"/>
                <w:shd w:val="clear" w:color="auto" w:fill="FFFFFF"/>
              </w:rPr>
              <w:br/>
            </w:r>
            <w:r w:rsidRPr="00693FAB">
              <w:rPr>
                <w:rFonts w:ascii="Times New Roman" w:hAnsi="Times New Roman" w:cs="Times New Roman"/>
                <w:b/>
                <w:bCs/>
                <w:sz w:val="28"/>
                <w:szCs w:val="28"/>
                <w:shd w:val="clear" w:color="auto" w:fill="FFFFFF"/>
              </w:rPr>
              <w:t>Inherited Classes can also overload their own methods or their base class methods</w:t>
            </w:r>
          </w:p>
          <w:p w:rsidR="00920258" w:rsidRPr="00920258" w:rsidRDefault="00920258" w:rsidP="00920258">
            <w:pPr>
              <w:spacing w:before="160" w:line="240" w:lineRule="auto"/>
              <w:ind w:left="200" w:right="242"/>
              <w:rPr>
                <w:rFonts w:ascii="Times New Roman" w:eastAsia="Times New Roman" w:hAnsi="Times New Roman" w:cs="Times New Roman"/>
                <w:sz w:val="26"/>
                <w:szCs w:val="26"/>
              </w:rPr>
            </w:pPr>
            <w:r w:rsidRPr="00693FAB">
              <w:rPr>
                <w:rFonts w:ascii="Times New Roman" w:hAnsi="Times New Roman" w:cs="Times New Roman"/>
                <w:b/>
                <w:bCs/>
                <w:sz w:val="26"/>
                <w:szCs w:val="26"/>
                <w:shd w:val="clear" w:color="auto" w:fill="FFFFFF"/>
              </w:rPr>
              <w:br/>
            </w:r>
            <w:r w:rsidRPr="00920258">
              <w:rPr>
                <w:rFonts w:ascii="Times New Roman" w:hAnsi="Times New Roman" w:cs="Times New Roman"/>
                <w:b/>
                <w:bCs/>
                <w:sz w:val="26"/>
                <w:szCs w:val="26"/>
                <w:shd w:val="clear" w:color="auto" w:fill="FFFFFF"/>
              </w:rPr>
              <w:t>Example 1 :</w:t>
            </w:r>
            <w:r w:rsidRPr="00920258">
              <w:rPr>
                <w:rFonts w:ascii="Times New Roman" w:hAnsi="Times New Roman" w:cs="Times New Roman"/>
                <w:sz w:val="26"/>
                <w:szCs w:val="26"/>
                <w:shd w:val="clear" w:color="auto" w:fill="FFFFFF"/>
              </w:rPr>
              <w:br/>
              <w:t>Imports </w:t>
            </w:r>
            <w:proofErr w:type="spellStart"/>
            <w:r w:rsidRPr="00920258">
              <w:rPr>
                <w:rFonts w:ascii="Times New Roman" w:hAnsi="Times New Roman" w:cs="Times New Roman"/>
                <w:sz w:val="26"/>
                <w:szCs w:val="26"/>
                <w:shd w:val="clear" w:color="auto" w:fill="FFFFFF"/>
              </w:rPr>
              <w:t>System.Console</w:t>
            </w:r>
            <w:proofErr w:type="spellEnd"/>
            <w:r w:rsidRPr="00920258">
              <w:rPr>
                <w:rFonts w:ascii="Times New Roman" w:hAnsi="Times New Roman" w:cs="Times New Roman"/>
                <w:sz w:val="26"/>
                <w:szCs w:val="26"/>
                <w:shd w:val="clear" w:color="auto" w:fill="FFFFFF"/>
              </w:rPr>
              <w:br/>
              <w:t>Module Module1</w:t>
            </w:r>
            <w:r w:rsidRPr="00920258">
              <w:rPr>
                <w:rFonts w:ascii="Times New Roman" w:hAnsi="Times New Roman" w:cs="Times New Roman"/>
                <w:sz w:val="26"/>
                <w:szCs w:val="26"/>
                <w:shd w:val="clear" w:color="auto" w:fill="FFFFFF"/>
              </w:rPr>
              <w:br/>
            </w:r>
            <w:r w:rsidRPr="00920258">
              <w:rPr>
                <w:rFonts w:ascii="Times New Roman" w:hAnsi="Times New Roman" w:cs="Times New Roman"/>
                <w:sz w:val="26"/>
                <w:szCs w:val="26"/>
                <w:shd w:val="clear" w:color="auto" w:fill="FFFFFF"/>
              </w:rPr>
              <w:lastRenderedPageBreak/>
              <w:t>    Public Class demo</w:t>
            </w:r>
            <w:r w:rsidRPr="00920258">
              <w:rPr>
                <w:rFonts w:ascii="Times New Roman" w:hAnsi="Times New Roman" w:cs="Times New Roman"/>
                <w:sz w:val="26"/>
                <w:szCs w:val="26"/>
                <w:shd w:val="clear" w:color="auto" w:fill="FFFFFF"/>
              </w:rPr>
              <w:br/>
              <w:t>        Public Overloads Function add(ByVal a As Integer, ByVal b As Integer)</w:t>
            </w:r>
            <w:r w:rsidRPr="00920258">
              <w:rPr>
                <w:rFonts w:ascii="Times New Roman" w:hAnsi="Times New Roman" w:cs="Times New Roman"/>
                <w:sz w:val="26"/>
                <w:szCs w:val="26"/>
                <w:shd w:val="clear" w:color="auto" w:fill="FFFFFF"/>
              </w:rPr>
              <w:br/>
              <w:t>            WriteLine("You are in function add(integer, integer)")</w:t>
            </w:r>
            <w:r w:rsidRPr="00920258">
              <w:rPr>
                <w:rFonts w:ascii="Times New Roman" w:hAnsi="Times New Roman" w:cs="Times New Roman"/>
                <w:sz w:val="26"/>
                <w:szCs w:val="26"/>
                <w:shd w:val="clear" w:color="auto" w:fill="FFFFFF"/>
              </w:rPr>
              <w:br/>
              <w:t>            Return a + b</w:t>
            </w:r>
            <w:r w:rsidRPr="00920258">
              <w:rPr>
                <w:rFonts w:ascii="Times New Roman" w:hAnsi="Times New Roman" w:cs="Times New Roman"/>
                <w:sz w:val="26"/>
                <w:szCs w:val="26"/>
                <w:shd w:val="clear" w:color="auto" w:fill="FFFFFF"/>
              </w:rPr>
              <w:br/>
              <w:t>        End Function</w:t>
            </w:r>
            <w:r w:rsidRPr="00920258">
              <w:rPr>
                <w:rFonts w:ascii="Times New Roman" w:hAnsi="Times New Roman" w:cs="Times New Roman"/>
                <w:sz w:val="26"/>
                <w:szCs w:val="26"/>
                <w:shd w:val="clear" w:color="auto" w:fill="FFFFFF"/>
              </w:rPr>
              <w:br/>
              <w:t>        Public Overloads Function add(ByVal a As Long, ByVal b As Long)</w:t>
            </w:r>
            <w:r w:rsidRPr="00920258">
              <w:rPr>
                <w:rFonts w:ascii="Times New Roman" w:hAnsi="Times New Roman" w:cs="Times New Roman"/>
                <w:sz w:val="26"/>
                <w:szCs w:val="26"/>
                <w:shd w:val="clear" w:color="auto" w:fill="FFFFFF"/>
              </w:rPr>
              <w:br/>
              <w:t>            WriteLine("You are in function add(long, long)")</w:t>
            </w:r>
            <w:r w:rsidRPr="00920258">
              <w:rPr>
                <w:rFonts w:ascii="Times New Roman" w:hAnsi="Times New Roman" w:cs="Times New Roman"/>
                <w:sz w:val="26"/>
                <w:szCs w:val="26"/>
                <w:shd w:val="clear" w:color="auto" w:fill="FFFFFF"/>
              </w:rPr>
              <w:br/>
              <w:t>            Return a + b</w:t>
            </w:r>
            <w:r w:rsidRPr="00920258">
              <w:rPr>
                <w:rFonts w:ascii="Times New Roman" w:hAnsi="Times New Roman" w:cs="Times New Roman"/>
                <w:sz w:val="26"/>
                <w:szCs w:val="26"/>
                <w:shd w:val="clear" w:color="auto" w:fill="FFFFFF"/>
              </w:rPr>
              <w:br/>
              <w:t>        End Function</w:t>
            </w:r>
            <w:r w:rsidRPr="00920258">
              <w:rPr>
                <w:rFonts w:ascii="Times New Roman" w:hAnsi="Times New Roman" w:cs="Times New Roman"/>
                <w:sz w:val="26"/>
                <w:szCs w:val="26"/>
                <w:shd w:val="clear" w:color="auto" w:fill="FFFFFF"/>
              </w:rPr>
              <w:br/>
              <w:t>    End Class</w:t>
            </w:r>
            <w:r w:rsidRPr="00920258">
              <w:rPr>
                <w:rFonts w:ascii="Times New Roman" w:hAnsi="Times New Roman" w:cs="Times New Roman"/>
                <w:sz w:val="26"/>
                <w:szCs w:val="26"/>
                <w:shd w:val="clear" w:color="auto" w:fill="FFFFFF"/>
              </w:rPr>
              <w:br/>
              <w:t>    Sub Main()</w:t>
            </w:r>
            <w:r w:rsidRPr="00920258">
              <w:rPr>
                <w:rFonts w:ascii="Times New Roman" w:hAnsi="Times New Roman" w:cs="Times New Roman"/>
                <w:sz w:val="26"/>
                <w:szCs w:val="26"/>
                <w:shd w:val="clear" w:color="auto" w:fill="FFFFFF"/>
              </w:rPr>
              <w:br/>
              <w:t>        Dim obj As New demo</w:t>
            </w:r>
            <w:r w:rsidRPr="00920258">
              <w:rPr>
                <w:rFonts w:ascii="Times New Roman" w:hAnsi="Times New Roman" w:cs="Times New Roman"/>
                <w:sz w:val="26"/>
                <w:szCs w:val="26"/>
                <w:shd w:val="clear" w:color="auto" w:fill="FFFFFF"/>
              </w:rPr>
              <w:br/>
              <w:t>        WriteLine(</w:t>
            </w:r>
            <w:proofErr w:type="spellStart"/>
            <w:r w:rsidRPr="00920258">
              <w:rPr>
                <w:rFonts w:ascii="Times New Roman" w:hAnsi="Times New Roman" w:cs="Times New Roman"/>
                <w:sz w:val="26"/>
                <w:szCs w:val="26"/>
                <w:shd w:val="clear" w:color="auto" w:fill="FFFFFF"/>
              </w:rPr>
              <w:t>obj.add</w:t>
            </w:r>
            <w:proofErr w:type="spellEnd"/>
            <w:r w:rsidRPr="00920258">
              <w:rPr>
                <w:rFonts w:ascii="Times New Roman" w:hAnsi="Times New Roman" w:cs="Times New Roman"/>
                <w:sz w:val="26"/>
                <w:szCs w:val="26"/>
                <w:shd w:val="clear" w:color="auto" w:fill="FFFFFF"/>
              </w:rPr>
              <w:t>(2147483640, 4))</w:t>
            </w:r>
            <w:r w:rsidRPr="00920258">
              <w:rPr>
                <w:rFonts w:ascii="Times New Roman" w:hAnsi="Times New Roman" w:cs="Times New Roman"/>
                <w:sz w:val="26"/>
                <w:szCs w:val="26"/>
                <w:shd w:val="clear" w:color="auto" w:fill="FFFFFF"/>
              </w:rPr>
              <w:br/>
              <w:t>        WriteLine(</w:t>
            </w:r>
            <w:proofErr w:type="spellStart"/>
            <w:r w:rsidRPr="00920258">
              <w:rPr>
                <w:rFonts w:ascii="Times New Roman" w:hAnsi="Times New Roman" w:cs="Times New Roman"/>
                <w:sz w:val="26"/>
                <w:szCs w:val="26"/>
                <w:shd w:val="clear" w:color="auto" w:fill="FFFFFF"/>
              </w:rPr>
              <w:t>obj.add</w:t>
            </w:r>
            <w:proofErr w:type="spellEnd"/>
            <w:r w:rsidRPr="00920258">
              <w:rPr>
                <w:rFonts w:ascii="Times New Roman" w:hAnsi="Times New Roman" w:cs="Times New Roman"/>
                <w:sz w:val="26"/>
                <w:szCs w:val="26"/>
                <w:shd w:val="clear" w:color="auto" w:fill="FFFFFF"/>
              </w:rPr>
              <w:t>(2147483648, 1))</w:t>
            </w:r>
            <w:r w:rsidRPr="00920258">
              <w:rPr>
                <w:rFonts w:ascii="Times New Roman" w:hAnsi="Times New Roman" w:cs="Times New Roman"/>
                <w:sz w:val="26"/>
                <w:szCs w:val="26"/>
                <w:shd w:val="clear" w:color="auto" w:fill="FFFFFF"/>
              </w:rPr>
              <w:br/>
              <w:t>        WriteLine("press return to exit...")</w:t>
            </w:r>
            <w:r w:rsidRPr="00920258">
              <w:rPr>
                <w:rFonts w:ascii="Times New Roman" w:hAnsi="Times New Roman" w:cs="Times New Roman"/>
                <w:sz w:val="26"/>
                <w:szCs w:val="26"/>
                <w:shd w:val="clear" w:color="auto" w:fill="FFFFFF"/>
              </w:rPr>
              <w:br/>
              <w:t>        Read()</w:t>
            </w:r>
            <w:r w:rsidRPr="00920258">
              <w:rPr>
                <w:rFonts w:ascii="Times New Roman" w:hAnsi="Times New Roman" w:cs="Times New Roman"/>
                <w:sz w:val="26"/>
                <w:szCs w:val="26"/>
                <w:shd w:val="clear" w:color="auto" w:fill="FFFFFF"/>
              </w:rPr>
              <w:br/>
              <w:t>    End Sub</w:t>
            </w:r>
            <w:r w:rsidRPr="00920258">
              <w:rPr>
                <w:rFonts w:ascii="Times New Roman" w:hAnsi="Times New Roman" w:cs="Times New Roman"/>
                <w:sz w:val="26"/>
                <w:szCs w:val="26"/>
                <w:shd w:val="clear" w:color="auto" w:fill="FFFFFF"/>
              </w:rPr>
              <w:br/>
              <w:t>End Module</w:t>
            </w:r>
            <w:r w:rsidRPr="00920258">
              <w:rPr>
                <w:rFonts w:ascii="Times New Roman" w:hAnsi="Times New Roman" w:cs="Times New Roman"/>
                <w:sz w:val="26"/>
                <w:szCs w:val="26"/>
                <w:shd w:val="clear" w:color="auto" w:fill="FFFFFF"/>
              </w:rPr>
              <w:br/>
            </w:r>
            <w:r w:rsidRPr="00920258">
              <w:rPr>
                <w:rFonts w:ascii="Times New Roman" w:hAnsi="Times New Roman" w:cs="Times New Roman"/>
                <w:b/>
                <w:bCs/>
                <w:sz w:val="26"/>
                <w:szCs w:val="26"/>
                <w:shd w:val="clear" w:color="auto" w:fill="FFFFFF"/>
              </w:rPr>
              <w:br/>
              <w:t>Example 2 :</w:t>
            </w:r>
            <w:r w:rsidRPr="00920258">
              <w:rPr>
                <w:rFonts w:ascii="Times New Roman" w:hAnsi="Times New Roman" w:cs="Times New Roman"/>
                <w:sz w:val="26"/>
                <w:szCs w:val="26"/>
                <w:shd w:val="clear" w:color="auto" w:fill="FFFFFF"/>
              </w:rPr>
              <w:br/>
              <w:t>Imports </w:t>
            </w:r>
            <w:proofErr w:type="spellStart"/>
            <w:r w:rsidRPr="00920258">
              <w:rPr>
                <w:rFonts w:ascii="Times New Roman" w:hAnsi="Times New Roman" w:cs="Times New Roman"/>
                <w:sz w:val="26"/>
                <w:szCs w:val="26"/>
                <w:shd w:val="clear" w:color="auto" w:fill="FFFFFF"/>
              </w:rPr>
              <w:t>System.Console</w:t>
            </w:r>
            <w:proofErr w:type="spellEnd"/>
            <w:r w:rsidRPr="00920258">
              <w:rPr>
                <w:rFonts w:ascii="Times New Roman" w:hAnsi="Times New Roman" w:cs="Times New Roman"/>
                <w:sz w:val="26"/>
                <w:szCs w:val="26"/>
                <w:shd w:val="clear" w:color="auto" w:fill="FFFFFF"/>
              </w:rPr>
              <w:br/>
              <w:t>Module Module1</w:t>
            </w:r>
            <w:r w:rsidRPr="00920258">
              <w:rPr>
                <w:rFonts w:ascii="Times New Roman" w:hAnsi="Times New Roman" w:cs="Times New Roman"/>
                <w:sz w:val="26"/>
                <w:szCs w:val="26"/>
                <w:shd w:val="clear" w:color="auto" w:fill="FFFFFF"/>
              </w:rPr>
              <w:br/>
              <w:t>    Public Class demo</w:t>
            </w:r>
            <w:r w:rsidRPr="00920258">
              <w:rPr>
                <w:rFonts w:ascii="Times New Roman" w:hAnsi="Times New Roman" w:cs="Times New Roman"/>
                <w:sz w:val="26"/>
                <w:szCs w:val="26"/>
                <w:shd w:val="clear" w:color="auto" w:fill="FFFFFF"/>
              </w:rPr>
              <w:br/>
              <w:t>        Public Overloads Function add(ByVal a As Integer, ByVal b As Integer)</w:t>
            </w:r>
            <w:r w:rsidRPr="00920258">
              <w:rPr>
                <w:rFonts w:ascii="Times New Roman" w:hAnsi="Times New Roman" w:cs="Times New Roman"/>
                <w:sz w:val="26"/>
                <w:szCs w:val="26"/>
                <w:shd w:val="clear" w:color="auto" w:fill="FFFFFF"/>
              </w:rPr>
              <w:br/>
              <w:t>            WriteLine("You are in function add(</w:t>
            </w:r>
            <w:proofErr w:type="spellStart"/>
            <w:r w:rsidRPr="00920258">
              <w:rPr>
                <w:rFonts w:ascii="Times New Roman" w:hAnsi="Times New Roman" w:cs="Times New Roman"/>
                <w:sz w:val="26"/>
                <w:szCs w:val="26"/>
                <w:shd w:val="clear" w:color="auto" w:fill="FFFFFF"/>
              </w:rPr>
              <w:t>a,b</w:t>
            </w:r>
            <w:proofErr w:type="spellEnd"/>
            <w:r w:rsidRPr="00920258">
              <w:rPr>
                <w:rFonts w:ascii="Times New Roman" w:hAnsi="Times New Roman" w:cs="Times New Roman"/>
                <w:sz w:val="26"/>
                <w:szCs w:val="26"/>
                <w:shd w:val="clear" w:color="auto" w:fill="FFFFFF"/>
              </w:rPr>
              <w:t>)")</w:t>
            </w:r>
            <w:r w:rsidRPr="00920258">
              <w:rPr>
                <w:rFonts w:ascii="Times New Roman" w:hAnsi="Times New Roman" w:cs="Times New Roman"/>
                <w:sz w:val="26"/>
                <w:szCs w:val="26"/>
                <w:shd w:val="clear" w:color="auto" w:fill="FFFFFF"/>
              </w:rPr>
              <w:br/>
              <w:t>            Return a + b</w:t>
            </w:r>
            <w:r w:rsidRPr="00920258">
              <w:rPr>
                <w:rFonts w:ascii="Times New Roman" w:hAnsi="Times New Roman" w:cs="Times New Roman"/>
                <w:sz w:val="26"/>
                <w:szCs w:val="26"/>
                <w:shd w:val="clear" w:color="auto" w:fill="FFFFFF"/>
              </w:rPr>
              <w:br/>
              <w:t>        End Function</w:t>
            </w:r>
            <w:r w:rsidRPr="00920258">
              <w:rPr>
                <w:rFonts w:ascii="Times New Roman" w:hAnsi="Times New Roman" w:cs="Times New Roman"/>
                <w:sz w:val="26"/>
                <w:szCs w:val="26"/>
                <w:shd w:val="clear" w:color="auto" w:fill="FFFFFF"/>
              </w:rPr>
              <w:br/>
              <w:t>        Public Overloads Function add(ByVal a As Integer, ByVal b As Integer, ByVal c As Integer)</w:t>
            </w:r>
            <w:r w:rsidRPr="00920258">
              <w:rPr>
                <w:rFonts w:ascii="Times New Roman" w:hAnsi="Times New Roman" w:cs="Times New Roman"/>
                <w:sz w:val="26"/>
                <w:szCs w:val="26"/>
                <w:shd w:val="clear" w:color="auto" w:fill="FFFFFF"/>
              </w:rPr>
              <w:br/>
              <w:t>            WriteLine("You are in function add(a, b, c)")</w:t>
            </w:r>
            <w:r w:rsidRPr="00920258">
              <w:rPr>
                <w:rFonts w:ascii="Times New Roman" w:hAnsi="Times New Roman" w:cs="Times New Roman"/>
                <w:sz w:val="26"/>
                <w:szCs w:val="26"/>
                <w:shd w:val="clear" w:color="auto" w:fill="FFFFFF"/>
              </w:rPr>
              <w:br/>
              <w:t>            Return a + b + c</w:t>
            </w:r>
            <w:r w:rsidRPr="00920258">
              <w:rPr>
                <w:rFonts w:ascii="Times New Roman" w:hAnsi="Times New Roman" w:cs="Times New Roman"/>
                <w:sz w:val="26"/>
                <w:szCs w:val="26"/>
                <w:shd w:val="clear" w:color="auto" w:fill="FFFFFF"/>
              </w:rPr>
              <w:br/>
              <w:t>        End Function</w:t>
            </w:r>
            <w:r w:rsidRPr="00920258">
              <w:rPr>
                <w:rFonts w:ascii="Times New Roman" w:hAnsi="Times New Roman" w:cs="Times New Roman"/>
                <w:sz w:val="26"/>
                <w:szCs w:val="26"/>
                <w:shd w:val="clear" w:color="auto" w:fill="FFFFFF"/>
              </w:rPr>
              <w:br/>
              <w:t>    End Class</w:t>
            </w:r>
            <w:r w:rsidRPr="00920258">
              <w:rPr>
                <w:rFonts w:ascii="Times New Roman" w:hAnsi="Times New Roman" w:cs="Times New Roman"/>
                <w:sz w:val="26"/>
                <w:szCs w:val="26"/>
                <w:shd w:val="clear" w:color="auto" w:fill="FFFFFF"/>
              </w:rPr>
              <w:br/>
              <w:t>    Sub Main()</w:t>
            </w:r>
            <w:r w:rsidRPr="00920258">
              <w:rPr>
                <w:rFonts w:ascii="Times New Roman" w:hAnsi="Times New Roman" w:cs="Times New Roman"/>
                <w:sz w:val="26"/>
                <w:szCs w:val="26"/>
                <w:shd w:val="clear" w:color="auto" w:fill="FFFFFF"/>
              </w:rPr>
              <w:br/>
              <w:t>        Dim obj As New demo</w:t>
            </w:r>
            <w:r w:rsidRPr="00920258">
              <w:rPr>
                <w:rFonts w:ascii="Times New Roman" w:hAnsi="Times New Roman" w:cs="Times New Roman"/>
                <w:sz w:val="26"/>
                <w:szCs w:val="26"/>
                <w:shd w:val="clear" w:color="auto" w:fill="FFFFFF"/>
              </w:rPr>
              <w:br/>
              <w:t>        WriteLine(</w:t>
            </w:r>
            <w:proofErr w:type="spellStart"/>
            <w:r w:rsidRPr="00920258">
              <w:rPr>
                <w:rFonts w:ascii="Times New Roman" w:hAnsi="Times New Roman" w:cs="Times New Roman"/>
                <w:sz w:val="26"/>
                <w:szCs w:val="26"/>
                <w:shd w:val="clear" w:color="auto" w:fill="FFFFFF"/>
              </w:rPr>
              <w:t>obj.add</w:t>
            </w:r>
            <w:proofErr w:type="spellEnd"/>
            <w:r w:rsidRPr="00920258">
              <w:rPr>
                <w:rFonts w:ascii="Times New Roman" w:hAnsi="Times New Roman" w:cs="Times New Roman"/>
                <w:sz w:val="26"/>
                <w:szCs w:val="26"/>
                <w:shd w:val="clear" w:color="auto" w:fill="FFFFFF"/>
              </w:rPr>
              <w:t>(4, 2))</w:t>
            </w:r>
            <w:r w:rsidRPr="00920258">
              <w:rPr>
                <w:rFonts w:ascii="Times New Roman" w:hAnsi="Times New Roman" w:cs="Times New Roman"/>
                <w:sz w:val="26"/>
                <w:szCs w:val="26"/>
                <w:shd w:val="clear" w:color="auto" w:fill="FFFFFF"/>
              </w:rPr>
              <w:br/>
              <w:t>        WriteLine(</w:t>
            </w:r>
            <w:proofErr w:type="spellStart"/>
            <w:r w:rsidRPr="00920258">
              <w:rPr>
                <w:rFonts w:ascii="Times New Roman" w:hAnsi="Times New Roman" w:cs="Times New Roman"/>
                <w:sz w:val="26"/>
                <w:szCs w:val="26"/>
                <w:shd w:val="clear" w:color="auto" w:fill="FFFFFF"/>
              </w:rPr>
              <w:t>obj.add</w:t>
            </w:r>
            <w:proofErr w:type="spellEnd"/>
            <w:r w:rsidRPr="00920258">
              <w:rPr>
                <w:rFonts w:ascii="Times New Roman" w:hAnsi="Times New Roman" w:cs="Times New Roman"/>
                <w:sz w:val="26"/>
                <w:szCs w:val="26"/>
                <w:shd w:val="clear" w:color="auto" w:fill="FFFFFF"/>
              </w:rPr>
              <w:t>(4, 5, 1))</w:t>
            </w:r>
            <w:r w:rsidRPr="00920258">
              <w:rPr>
                <w:rFonts w:ascii="Times New Roman" w:hAnsi="Times New Roman" w:cs="Times New Roman"/>
                <w:sz w:val="26"/>
                <w:szCs w:val="26"/>
                <w:shd w:val="clear" w:color="auto" w:fill="FFFFFF"/>
              </w:rPr>
              <w:br/>
              <w:t>        WriteLine("press return to exit...")</w:t>
            </w:r>
            <w:r w:rsidRPr="00920258">
              <w:rPr>
                <w:rFonts w:ascii="Times New Roman" w:hAnsi="Times New Roman" w:cs="Times New Roman"/>
                <w:sz w:val="26"/>
                <w:szCs w:val="26"/>
                <w:shd w:val="clear" w:color="auto" w:fill="FFFFFF"/>
              </w:rPr>
              <w:br/>
              <w:t>        Read()</w:t>
            </w:r>
            <w:r w:rsidRPr="00920258">
              <w:rPr>
                <w:rFonts w:ascii="Times New Roman" w:hAnsi="Times New Roman" w:cs="Times New Roman"/>
                <w:sz w:val="26"/>
                <w:szCs w:val="26"/>
                <w:shd w:val="clear" w:color="auto" w:fill="FFFFFF"/>
              </w:rPr>
              <w:br/>
              <w:t>    End Sub</w:t>
            </w:r>
            <w:r w:rsidRPr="00920258">
              <w:rPr>
                <w:rFonts w:ascii="Times New Roman" w:hAnsi="Times New Roman" w:cs="Times New Roman"/>
                <w:sz w:val="26"/>
                <w:szCs w:val="26"/>
                <w:shd w:val="clear" w:color="auto" w:fill="FFFFFF"/>
              </w:rPr>
              <w:br/>
              <w:t>End Module</w:t>
            </w:r>
          </w:p>
          <w:p w:rsidR="00920258" w:rsidRDefault="00920258" w:rsidP="00920258">
            <w:pPr>
              <w:spacing w:before="160" w:line="240" w:lineRule="auto"/>
              <w:ind w:left="200" w:right="242"/>
              <w:jc w:val="both"/>
              <w:rPr>
                <w:rFonts w:ascii="Times New Roman" w:eastAsia="Times New Roman" w:hAnsi="Times New Roman" w:cs="Times New Roman"/>
                <w:sz w:val="28"/>
                <w:szCs w:val="28"/>
              </w:rPr>
            </w:pPr>
          </w:p>
          <w:p w:rsidR="00920258" w:rsidRPr="006415D4" w:rsidRDefault="00920258" w:rsidP="00686CE7">
            <w:pPr>
              <w:spacing w:before="120" w:after="120" w:line="240" w:lineRule="auto"/>
              <w:ind w:left="360" w:right="242"/>
              <w:jc w:val="both"/>
              <w:rPr>
                <w:rFonts w:ascii="Times New Roman" w:eastAsia="Times New Roman" w:hAnsi="Times New Roman" w:cs="Times New Roman"/>
                <w:sz w:val="28"/>
                <w:szCs w:val="28"/>
              </w:rPr>
            </w:pPr>
          </w:p>
        </w:tc>
      </w:tr>
    </w:tbl>
    <w:p w:rsidR="00C520E4" w:rsidRPr="006415D4" w:rsidRDefault="00C520E4" w:rsidP="006415D4">
      <w:pPr>
        <w:jc w:val="both"/>
        <w:rPr>
          <w:rFonts w:ascii="Times New Roman" w:hAnsi="Times New Roman" w:cs="Times New Roman"/>
          <w:sz w:val="28"/>
          <w:szCs w:val="28"/>
        </w:rPr>
      </w:pPr>
    </w:p>
    <w:sectPr w:rsidR="00C520E4" w:rsidRPr="006415D4" w:rsidSect="00693FAB">
      <w:pgSz w:w="11906" w:h="16838"/>
      <w:pgMar w:top="426" w:right="709" w:bottom="993"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9.75pt;visibility:visible;mso-wrap-style:square" o:bullet="t">
        <v:imagedata r:id="rId1" o:title=""/>
      </v:shape>
    </w:pict>
  </w:numPicBullet>
  <w:abstractNum w:abstractNumId="0" w15:restartNumberingAfterBreak="0">
    <w:nsid w:val="04BD695A"/>
    <w:multiLevelType w:val="hybridMultilevel"/>
    <w:tmpl w:val="FFACF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87EF9"/>
    <w:multiLevelType w:val="hybridMultilevel"/>
    <w:tmpl w:val="E4EE29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7360C5"/>
    <w:multiLevelType w:val="hybridMultilevel"/>
    <w:tmpl w:val="6700DF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1567F0"/>
    <w:multiLevelType w:val="multilevel"/>
    <w:tmpl w:val="7D689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2DF5760"/>
    <w:multiLevelType w:val="hybridMultilevel"/>
    <w:tmpl w:val="ACA24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9D71B8"/>
    <w:multiLevelType w:val="hybridMultilevel"/>
    <w:tmpl w:val="E44261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F87848"/>
    <w:multiLevelType w:val="multilevel"/>
    <w:tmpl w:val="513243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4BC10C5"/>
    <w:multiLevelType w:val="hybridMultilevel"/>
    <w:tmpl w:val="2AE02D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EC6758"/>
    <w:multiLevelType w:val="multilevel"/>
    <w:tmpl w:val="AA203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847C5"/>
    <w:multiLevelType w:val="hybridMultilevel"/>
    <w:tmpl w:val="25ACC278"/>
    <w:lvl w:ilvl="0" w:tplc="FEF47088">
      <w:start w:val="1"/>
      <w:numFmt w:val="bullet"/>
      <w:lvlText w:val=""/>
      <w:lvlPicBulletId w:val="0"/>
      <w:lvlJc w:val="left"/>
      <w:pPr>
        <w:tabs>
          <w:tab w:val="num" w:pos="720"/>
        </w:tabs>
        <w:ind w:left="720" w:hanging="360"/>
      </w:pPr>
      <w:rPr>
        <w:rFonts w:ascii="Symbol" w:hAnsi="Symbol" w:hint="default"/>
      </w:rPr>
    </w:lvl>
    <w:lvl w:ilvl="1" w:tplc="728A884C" w:tentative="1">
      <w:start w:val="1"/>
      <w:numFmt w:val="bullet"/>
      <w:lvlText w:val=""/>
      <w:lvlJc w:val="left"/>
      <w:pPr>
        <w:tabs>
          <w:tab w:val="num" w:pos="1440"/>
        </w:tabs>
        <w:ind w:left="1440" w:hanging="360"/>
      </w:pPr>
      <w:rPr>
        <w:rFonts w:ascii="Symbol" w:hAnsi="Symbol" w:hint="default"/>
      </w:rPr>
    </w:lvl>
    <w:lvl w:ilvl="2" w:tplc="637AD0D0" w:tentative="1">
      <w:start w:val="1"/>
      <w:numFmt w:val="bullet"/>
      <w:lvlText w:val=""/>
      <w:lvlJc w:val="left"/>
      <w:pPr>
        <w:tabs>
          <w:tab w:val="num" w:pos="2160"/>
        </w:tabs>
        <w:ind w:left="2160" w:hanging="360"/>
      </w:pPr>
      <w:rPr>
        <w:rFonts w:ascii="Symbol" w:hAnsi="Symbol" w:hint="default"/>
      </w:rPr>
    </w:lvl>
    <w:lvl w:ilvl="3" w:tplc="3AAAE0BA" w:tentative="1">
      <w:start w:val="1"/>
      <w:numFmt w:val="bullet"/>
      <w:lvlText w:val=""/>
      <w:lvlJc w:val="left"/>
      <w:pPr>
        <w:tabs>
          <w:tab w:val="num" w:pos="2880"/>
        </w:tabs>
        <w:ind w:left="2880" w:hanging="360"/>
      </w:pPr>
      <w:rPr>
        <w:rFonts w:ascii="Symbol" w:hAnsi="Symbol" w:hint="default"/>
      </w:rPr>
    </w:lvl>
    <w:lvl w:ilvl="4" w:tplc="E64C9E5E" w:tentative="1">
      <w:start w:val="1"/>
      <w:numFmt w:val="bullet"/>
      <w:lvlText w:val=""/>
      <w:lvlJc w:val="left"/>
      <w:pPr>
        <w:tabs>
          <w:tab w:val="num" w:pos="3600"/>
        </w:tabs>
        <w:ind w:left="3600" w:hanging="360"/>
      </w:pPr>
      <w:rPr>
        <w:rFonts w:ascii="Symbol" w:hAnsi="Symbol" w:hint="default"/>
      </w:rPr>
    </w:lvl>
    <w:lvl w:ilvl="5" w:tplc="FE9A27D6" w:tentative="1">
      <w:start w:val="1"/>
      <w:numFmt w:val="bullet"/>
      <w:lvlText w:val=""/>
      <w:lvlJc w:val="left"/>
      <w:pPr>
        <w:tabs>
          <w:tab w:val="num" w:pos="4320"/>
        </w:tabs>
        <w:ind w:left="4320" w:hanging="360"/>
      </w:pPr>
      <w:rPr>
        <w:rFonts w:ascii="Symbol" w:hAnsi="Symbol" w:hint="default"/>
      </w:rPr>
    </w:lvl>
    <w:lvl w:ilvl="6" w:tplc="C316AB32" w:tentative="1">
      <w:start w:val="1"/>
      <w:numFmt w:val="bullet"/>
      <w:lvlText w:val=""/>
      <w:lvlJc w:val="left"/>
      <w:pPr>
        <w:tabs>
          <w:tab w:val="num" w:pos="5040"/>
        </w:tabs>
        <w:ind w:left="5040" w:hanging="360"/>
      </w:pPr>
      <w:rPr>
        <w:rFonts w:ascii="Symbol" w:hAnsi="Symbol" w:hint="default"/>
      </w:rPr>
    </w:lvl>
    <w:lvl w:ilvl="7" w:tplc="4B8EE6A6" w:tentative="1">
      <w:start w:val="1"/>
      <w:numFmt w:val="bullet"/>
      <w:lvlText w:val=""/>
      <w:lvlJc w:val="left"/>
      <w:pPr>
        <w:tabs>
          <w:tab w:val="num" w:pos="5760"/>
        </w:tabs>
        <w:ind w:left="5760" w:hanging="360"/>
      </w:pPr>
      <w:rPr>
        <w:rFonts w:ascii="Symbol" w:hAnsi="Symbol" w:hint="default"/>
      </w:rPr>
    </w:lvl>
    <w:lvl w:ilvl="8" w:tplc="2C1CB9C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9960665"/>
    <w:multiLevelType w:val="multilevel"/>
    <w:tmpl w:val="F5A8F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24C4D"/>
    <w:multiLevelType w:val="hybridMultilevel"/>
    <w:tmpl w:val="BB041EE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9E8629A"/>
    <w:multiLevelType w:val="hybridMultilevel"/>
    <w:tmpl w:val="F1B43CA0"/>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A4D7DD2"/>
    <w:multiLevelType w:val="multilevel"/>
    <w:tmpl w:val="4A2CD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28B2AB4"/>
    <w:multiLevelType w:val="multilevel"/>
    <w:tmpl w:val="03AC46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A7603A5"/>
    <w:multiLevelType w:val="hybridMultilevel"/>
    <w:tmpl w:val="166A3602"/>
    <w:lvl w:ilvl="0" w:tplc="FEF47088">
      <w:start w:val="1"/>
      <w:numFmt w:val="bullet"/>
      <w:lvlText w:val=""/>
      <w:lvlPicBulletId w:val="0"/>
      <w:lvlJc w:val="left"/>
      <w:pPr>
        <w:tabs>
          <w:tab w:val="num" w:pos="1080"/>
        </w:tabs>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lvlOverride w:ilvl="0"/>
    <w:lvlOverride w:ilvl="1"/>
    <w:lvlOverride w:ilvl="2"/>
    <w:lvlOverride w:ilvl="3"/>
    <w:lvlOverride w:ilvl="4"/>
    <w:lvlOverride w:ilvl="5"/>
    <w:lvlOverride w:ilvl="6"/>
    <w:lvlOverride w:ilvl="7"/>
    <w:lvlOverride w:ilv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lvlOverride w:ilvl="2"/>
    <w:lvlOverride w:ilvl="3"/>
    <w:lvlOverride w:ilvl="4"/>
    <w:lvlOverride w:ilvl="5"/>
    <w:lvlOverride w:ilvl="6"/>
    <w:lvlOverride w:ilvl="7"/>
    <w:lvlOverride w:ilv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5"/>
  </w:num>
  <w:num w:numId="9">
    <w:abstractNumId w:val="12"/>
  </w:num>
  <w:num w:numId="10">
    <w:abstractNumId w:val="1"/>
  </w:num>
  <w:num w:numId="11">
    <w:abstractNumId w:val="2"/>
  </w:num>
  <w:num w:numId="12">
    <w:abstractNumId w:val="11"/>
  </w:num>
  <w:num w:numId="13">
    <w:abstractNumId w:val="0"/>
  </w:num>
  <w:num w:numId="14">
    <w:abstractNumId w:val="4"/>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D4"/>
    <w:rsid w:val="006415D4"/>
    <w:rsid w:val="00686CE7"/>
    <w:rsid w:val="00693FAB"/>
    <w:rsid w:val="00920258"/>
    <w:rsid w:val="00C52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BA0D"/>
  <w15:chartTrackingRefBased/>
  <w15:docId w15:val="{8BA2F8D7-1DFB-4B82-B695-707438C6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15D4"/>
    <w:pPr>
      <w:spacing w:after="200" w:line="276" w:lineRule="auto"/>
    </w:pPr>
    <w:rPr>
      <w:rFonts w:eastAsiaTheme="minorEastAsia"/>
      <w:lang w:val="en-US"/>
    </w:rPr>
  </w:style>
  <w:style w:type="paragraph" w:styleId="Heading1">
    <w:name w:val="heading 1"/>
    <w:basedOn w:val="Normal"/>
    <w:link w:val="Heading1Char"/>
    <w:uiPriority w:val="9"/>
    <w:qFormat/>
    <w:rsid w:val="006415D4"/>
    <w:pPr>
      <w:spacing w:before="100" w:beforeAutospacing="1" w:after="100" w:afterAutospacing="1" w:line="288"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15D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semiHidden/>
    <w:unhideWhenUsed/>
    <w:qFormat/>
    <w:rsid w:val="006415D4"/>
    <w:pPr>
      <w:spacing w:before="100" w:beforeAutospacing="1" w:after="100" w:afterAutospacing="1" w:line="288" w:lineRule="auto"/>
      <w:outlineLvl w:val="2"/>
    </w:pPr>
    <w:rPr>
      <w:rFonts w:ascii="Times New Roman" w:eastAsia="Times New Roman" w:hAnsi="Times New Roman" w:cs="Times New Roman"/>
      <w:b/>
      <w:bCs/>
      <w:sz w:val="31"/>
      <w:szCs w:val="31"/>
    </w:rPr>
  </w:style>
  <w:style w:type="paragraph" w:styleId="Heading4">
    <w:name w:val="heading 4"/>
    <w:basedOn w:val="Normal"/>
    <w:next w:val="Normal"/>
    <w:link w:val="Heading4Char"/>
    <w:uiPriority w:val="9"/>
    <w:semiHidden/>
    <w:unhideWhenUsed/>
    <w:qFormat/>
    <w:rsid w:val="006415D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415D4"/>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D4"/>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6415D4"/>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6415D4"/>
    <w:rPr>
      <w:rFonts w:ascii="Times New Roman" w:eastAsia="Times New Roman" w:hAnsi="Times New Roman" w:cs="Times New Roman"/>
      <w:b/>
      <w:bCs/>
      <w:sz w:val="31"/>
      <w:szCs w:val="31"/>
      <w:lang w:val="en-US"/>
    </w:rPr>
  </w:style>
  <w:style w:type="character" w:customStyle="1" w:styleId="Heading4Char">
    <w:name w:val="Heading 4 Char"/>
    <w:basedOn w:val="DefaultParagraphFont"/>
    <w:link w:val="Heading4"/>
    <w:uiPriority w:val="9"/>
    <w:semiHidden/>
    <w:rsid w:val="006415D4"/>
    <w:rPr>
      <w:rFonts w:asciiTheme="majorHAnsi" w:eastAsiaTheme="majorEastAsia" w:hAnsiTheme="majorHAnsi" w:cstheme="majorBidi"/>
      <w:b/>
      <w:bCs/>
      <w:i/>
      <w:iCs/>
      <w:color w:val="4472C4" w:themeColor="accent1"/>
      <w:lang w:val="en-US"/>
    </w:rPr>
  </w:style>
  <w:style w:type="character" w:customStyle="1" w:styleId="Heading5Char">
    <w:name w:val="Heading 5 Char"/>
    <w:basedOn w:val="DefaultParagraphFont"/>
    <w:link w:val="Heading5"/>
    <w:uiPriority w:val="9"/>
    <w:semiHidden/>
    <w:rsid w:val="006415D4"/>
    <w:rPr>
      <w:rFonts w:asciiTheme="majorHAnsi" w:eastAsiaTheme="majorEastAsia" w:hAnsiTheme="majorHAnsi" w:cstheme="majorBidi"/>
      <w:color w:val="1F3763" w:themeColor="accent1" w:themeShade="7F"/>
      <w:lang w:val="en-US"/>
    </w:rPr>
  </w:style>
  <w:style w:type="character" w:styleId="Hyperlink">
    <w:name w:val="Hyperlink"/>
    <w:basedOn w:val="DefaultParagraphFont"/>
    <w:uiPriority w:val="99"/>
    <w:semiHidden/>
    <w:unhideWhenUsed/>
    <w:rsid w:val="006415D4"/>
    <w:rPr>
      <w:color w:val="0000FF"/>
      <w:u w:val="single"/>
    </w:rPr>
  </w:style>
  <w:style w:type="paragraph" w:styleId="HTMLPreformatted">
    <w:name w:val="HTML Preformatted"/>
    <w:basedOn w:val="Normal"/>
    <w:link w:val="HTMLPreformattedChar"/>
    <w:uiPriority w:val="99"/>
    <w:semiHidden/>
    <w:unhideWhenUsed/>
    <w:rsid w:val="0064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5D4"/>
    <w:rPr>
      <w:rFonts w:ascii="Courier New" w:eastAsia="Times New Roman" w:hAnsi="Courier New" w:cs="Courier New"/>
      <w:sz w:val="20"/>
      <w:szCs w:val="20"/>
      <w:lang w:val="en-US"/>
    </w:rPr>
  </w:style>
  <w:style w:type="character" w:styleId="HTMLTypewriter">
    <w:name w:val="HTML Typewriter"/>
    <w:basedOn w:val="DefaultParagraphFont"/>
    <w:uiPriority w:val="99"/>
    <w:semiHidden/>
    <w:unhideWhenUsed/>
    <w:rsid w:val="006415D4"/>
    <w:rPr>
      <w:rFonts w:ascii="Courier New" w:eastAsia="Times New Roman" w:hAnsi="Courier New" w:cs="Courier New" w:hint="default"/>
      <w:b/>
      <w:bCs w:val="0"/>
      <w:color w:val="0000FF"/>
      <w:sz w:val="28"/>
      <w:szCs w:val="20"/>
    </w:rPr>
  </w:style>
  <w:style w:type="paragraph" w:customStyle="1" w:styleId="msonormal0">
    <w:name w:val="msonormal"/>
    <w:basedOn w:val="Normal"/>
    <w:uiPriority w:val="99"/>
    <w:rsid w:val="006415D4"/>
    <w:pPr>
      <w:spacing w:before="100" w:beforeAutospacing="1" w:after="100" w:afterAutospacing="1" w:line="360" w:lineRule="auto"/>
    </w:pPr>
    <w:rPr>
      <w:rFonts w:ascii="Arial" w:eastAsia="Times New Roman" w:hAnsi="Arial" w:cs="Arial"/>
      <w:sz w:val="26"/>
      <w:szCs w:val="26"/>
    </w:rPr>
  </w:style>
  <w:style w:type="paragraph" w:styleId="NormalWeb">
    <w:name w:val="Normal (Web)"/>
    <w:basedOn w:val="Normal"/>
    <w:uiPriority w:val="99"/>
    <w:unhideWhenUsed/>
    <w:rsid w:val="006415D4"/>
    <w:pPr>
      <w:spacing w:before="100" w:beforeAutospacing="1" w:after="100" w:afterAutospacing="1" w:line="360" w:lineRule="auto"/>
    </w:pPr>
    <w:rPr>
      <w:rFonts w:ascii="Arial" w:eastAsia="Times New Roman" w:hAnsi="Arial" w:cs="Arial"/>
      <w:sz w:val="26"/>
      <w:szCs w:val="26"/>
    </w:rPr>
  </w:style>
  <w:style w:type="paragraph" w:styleId="Header">
    <w:name w:val="header"/>
    <w:basedOn w:val="Normal"/>
    <w:link w:val="HeaderChar"/>
    <w:uiPriority w:val="99"/>
    <w:semiHidden/>
    <w:unhideWhenUsed/>
    <w:rsid w:val="006415D4"/>
    <w:pPr>
      <w:tabs>
        <w:tab w:val="center" w:pos="4320"/>
        <w:tab w:val="right" w:pos="8640"/>
      </w:tabs>
      <w:spacing w:after="0" w:line="240" w:lineRule="auto"/>
    </w:pPr>
    <w:rPr>
      <w:rFonts w:ascii="Arial" w:eastAsia="Times New Roman" w:hAnsi="Arial" w:cs="Times New Roman"/>
      <w:sz w:val="28"/>
      <w:szCs w:val="28"/>
    </w:rPr>
  </w:style>
  <w:style w:type="character" w:customStyle="1" w:styleId="HeaderChar">
    <w:name w:val="Header Char"/>
    <w:basedOn w:val="DefaultParagraphFont"/>
    <w:link w:val="Header"/>
    <w:uiPriority w:val="99"/>
    <w:semiHidden/>
    <w:rsid w:val="006415D4"/>
    <w:rPr>
      <w:rFonts w:ascii="Arial" w:eastAsia="Times New Roman" w:hAnsi="Arial" w:cs="Times New Roman"/>
      <w:sz w:val="28"/>
      <w:szCs w:val="28"/>
      <w:lang w:val="en-US"/>
    </w:rPr>
  </w:style>
  <w:style w:type="paragraph" w:styleId="Footer">
    <w:name w:val="footer"/>
    <w:basedOn w:val="Normal"/>
    <w:link w:val="FooterChar"/>
    <w:uiPriority w:val="99"/>
    <w:semiHidden/>
    <w:unhideWhenUsed/>
    <w:rsid w:val="006415D4"/>
    <w:pPr>
      <w:tabs>
        <w:tab w:val="center" w:pos="4320"/>
        <w:tab w:val="right" w:pos="8640"/>
      </w:tabs>
      <w:spacing w:after="0" w:line="240" w:lineRule="auto"/>
    </w:pPr>
    <w:rPr>
      <w:rFonts w:ascii="Arial" w:eastAsia="Times New Roman" w:hAnsi="Arial" w:cs="Times New Roman"/>
      <w:sz w:val="28"/>
      <w:szCs w:val="28"/>
    </w:rPr>
  </w:style>
  <w:style w:type="character" w:customStyle="1" w:styleId="FooterChar">
    <w:name w:val="Footer Char"/>
    <w:basedOn w:val="DefaultParagraphFont"/>
    <w:link w:val="Footer"/>
    <w:uiPriority w:val="99"/>
    <w:semiHidden/>
    <w:rsid w:val="006415D4"/>
    <w:rPr>
      <w:rFonts w:ascii="Arial" w:eastAsia="Times New Roman" w:hAnsi="Arial" w:cs="Times New Roman"/>
      <w:sz w:val="28"/>
      <w:szCs w:val="28"/>
      <w:lang w:val="en-US"/>
    </w:rPr>
  </w:style>
  <w:style w:type="paragraph" w:styleId="BalloonText">
    <w:name w:val="Balloon Text"/>
    <w:basedOn w:val="Normal"/>
    <w:link w:val="BalloonTextChar"/>
    <w:uiPriority w:val="99"/>
    <w:semiHidden/>
    <w:unhideWhenUsed/>
    <w:rsid w:val="00641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5D4"/>
    <w:rPr>
      <w:rFonts w:ascii="Tahoma" w:eastAsiaTheme="minorEastAsia" w:hAnsi="Tahoma" w:cs="Tahoma"/>
      <w:sz w:val="16"/>
      <w:szCs w:val="16"/>
      <w:lang w:val="en-US"/>
    </w:rPr>
  </w:style>
  <w:style w:type="paragraph" w:styleId="ListParagraph">
    <w:name w:val="List Paragraph"/>
    <w:basedOn w:val="Normal"/>
    <w:uiPriority w:val="34"/>
    <w:qFormat/>
    <w:rsid w:val="006415D4"/>
    <w:pPr>
      <w:spacing w:after="0" w:line="240" w:lineRule="auto"/>
      <w:ind w:left="720"/>
      <w:contextualSpacing/>
    </w:pPr>
    <w:rPr>
      <w:rFonts w:ascii="Arial" w:eastAsia="Times New Roman" w:hAnsi="Arial" w:cs="Times New Roman"/>
      <w:sz w:val="28"/>
      <w:szCs w:val="28"/>
    </w:rPr>
  </w:style>
  <w:style w:type="paragraph" w:customStyle="1" w:styleId="HeadCenter">
    <w:name w:val="HeadCenter"/>
    <w:basedOn w:val="Normal"/>
    <w:uiPriority w:val="99"/>
    <w:rsid w:val="006415D4"/>
    <w:pPr>
      <w:keepNext/>
      <w:spacing w:before="120" w:after="240" w:line="240" w:lineRule="auto"/>
      <w:jc w:val="center"/>
    </w:pPr>
    <w:rPr>
      <w:rFonts w:ascii="Arial" w:eastAsia="Times New Roman" w:hAnsi="Arial" w:cs="Arial"/>
      <w:b/>
      <w:bCs/>
      <w:sz w:val="40"/>
      <w:szCs w:val="36"/>
    </w:rPr>
  </w:style>
  <w:style w:type="paragraph" w:customStyle="1" w:styleId="HeadLeft">
    <w:name w:val="HeadLeft"/>
    <w:basedOn w:val="Normal"/>
    <w:uiPriority w:val="99"/>
    <w:rsid w:val="006415D4"/>
    <w:pPr>
      <w:keepNext/>
      <w:spacing w:before="120" w:after="240" w:line="240" w:lineRule="auto"/>
    </w:pPr>
    <w:rPr>
      <w:rFonts w:ascii="Arial" w:eastAsia="Times New Roman" w:hAnsi="Arial" w:cs="Arial"/>
      <w:b/>
      <w:bCs/>
      <w:sz w:val="36"/>
      <w:szCs w:val="28"/>
      <w:u w:val="single"/>
    </w:rPr>
  </w:style>
  <w:style w:type="paragraph" w:customStyle="1" w:styleId="FiguresTables">
    <w:name w:val="FiguresTables"/>
    <w:basedOn w:val="Normal"/>
    <w:uiPriority w:val="99"/>
    <w:rsid w:val="006415D4"/>
    <w:pPr>
      <w:keepNext/>
      <w:spacing w:before="120" w:after="120" w:line="240" w:lineRule="auto"/>
      <w:jc w:val="center"/>
    </w:pPr>
    <w:rPr>
      <w:rFonts w:ascii="Arial" w:eastAsia="Times New Roman" w:hAnsi="Arial" w:cs="Arial"/>
      <w:b/>
      <w:i/>
      <w:sz w:val="28"/>
      <w:szCs w:val="28"/>
    </w:rPr>
  </w:style>
  <w:style w:type="paragraph" w:customStyle="1" w:styleId="p12">
    <w:name w:val="p1_2"/>
    <w:basedOn w:val="Normal"/>
    <w:uiPriority w:val="99"/>
    <w:rsid w:val="006415D4"/>
    <w:pPr>
      <w:spacing w:before="150" w:after="0" w:line="336" w:lineRule="atLeast"/>
    </w:pPr>
    <w:rPr>
      <w:rFonts w:ascii="Times New Roman" w:eastAsia="Times New Roman" w:hAnsi="Times New Roman" w:cs="Times New Roman"/>
      <w:color w:val="FFFFFF"/>
      <w:sz w:val="17"/>
      <w:szCs w:val="17"/>
    </w:rPr>
  </w:style>
  <w:style w:type="paragraph" w:customStyle="1" w:styleId="h2a">
    <w:name w:val="h2a"/>
    <w:basedOn w:val="Normal"/>
    <w:uiPriority w:val="99"/>
    <w:rsid w:val="006415D4"/>
    <w:pPr>
      <w:spacing w:after="0" w:line="264" w:lineRule="atLeast"/>
    </w:pPr>
    <w:rPr>
      <w:rFonts w:ascii="Arial" w:eastAsia="Times New Roman" w:hAnsi="Arial" w:cs="Arial"/>
      <w:b/>
      <w:bCs/>
      <w:sz w:val="24"/>
      <w:szCs w:val="28"/>
    </w:rPr>
  </w:style>
  <w:style w:type="paragraph" w:customStyle="1" w:styleId="bulletlist2">
    <w:name w:val="bullet_list_2"/>
    <w:basedOn w:val="Normal"/>
    <w:uiPriority w:val="99"/>
    <w:rsid w:val="006415D4"/>
    <w:pPr>
      <w:spacing w:before="135" w:after="0" w:line="312" w:lineRule="atLeast"/>
      <w:ind w:left="210" w:hanging="195"/>
    </w:pPr>
    <w:rPr>
      <w:rFonts w:ascii="Times New Roman" w:eastAsia="Times New Roman" w:hAnsi="Times New Roman" w:cs="Times New Roman"/>
      <w:color w:val="FFFFFF"/>
      <w:sz w:val="17"/>
      <w:szCs w:val="17"/>
    </w:rPr>
  </w:style>
  <w:style w:type="paragraph" w:customStyle="1" w:styleId="VBCode">
    <w:name w:val="VBCode"/>
    <w:basedOn w:val="NormalWeb"/>
    <w:uiPriority w:val="99"/>
    <w:rsid w:val="006415D4"/>
    <w:pPr>
      <w:spacing w:before="0" w:beforeAutospacing="0" w:after="0" w:afterAutospacing="0" w:line="240" w:lineRule="auto"/>
    </w:pPr>
    <w:rPr>
      <w:rFonts w:ascii="Courier New" w:hAnsi="Courier New" w:cs="Times New Roman"/>
      <w:b/>
      <w:color w:val="FF0000"/>
      <w:sz w:val="28"/>
      <w:szCs w:val="28"/>
    </w:rPr>
  </w:style>
  <w:style w:type="paragraph" w:customStyle="1" w:styleId="sidenote">
    <w:name w:val="sidenote"/>
    <w:basedOn w:val="Normal"/>
    <w:uiPriority w:val="99"/>
    <w:rsid w:val="006415D4"/>
    <w:pPr>
      <w:spacing w:before="100" w:beforeAutospacing="1" w:after="100" w:afterAutospacing="1" w:line="240" w:lineRule="auto"/>
      <w:ind w:left="600" w:right="1200"/>
    </w:pPr>
    <w:rPr>
      <w:rFonts w:ascii="Verdana" w:eastAsia="Times New Roman" w:hAnsi="Verdana" w:cs="Times New Roman"/>
      <w:color w:val="778899"/>
      <w:sz w:val="18"/>
      <w:szCs w:val="18"/>
    </w:rPr>
  </w:style>
  <w:style w:type="paragraph" w:customStyle="1" w:styleId="Caption1">
    <w:name w:val="Caption1"/>
    <w:basedOn w:val="Normal"/>
    <w:uiPriority w:val="99"/>
    <w:rsid w:val="006415D4"/>
    <w:pPr>
      <w:spacing w:before="100" w:beforeAutospacing="1" w:after="100" w:afterAutospacing="1" w:line="240" w:lineRule="auto"/>
      <w:ind w:left="600" w:right="3600"/>
    </w:pPr>
    <w:rPr>
      <w:rFonts w:ascii="Verdana" w:eastAsia="Times New Roman" w:hAnsi="Verdana" w:cs="Times New Roman"/>
      <w:color w:val="7B68EE"/>
      <w:sz w:val="18"/>
      <w:szCs w:val="18"/>
    </w:rPr>
  </w:style>
  <w:style w:type="paragraph" w:customStyle="1" w:styleId="step">
    <w:name w:val="step"/>
    <w:basedOn w:val="Normal"/>
    <w:uiPriority w:val="99"/>
    <w:rsid w:val="006415D4"/>
    <w:pPr>
      <w:spacing w:after="100" w:afterAutospacing="1" w:line="240" w:lineRule="auto"/>
    </w:pPr>
    <w:rPr>
      <w:rFonts w:ascii="Verdana" w:eastAsia="Times New Roman" w:hAnsi="Verdana" w:cs="Times New Roman"/>
      <w:sz w:val="20"/>
      <w:szCs w:val="20"/>
    </w:rPr>
  </w:style>
  <w:style w:type="paragraph" w:customStyle="1" w:styleId="maintitle">
    <w:name w:val="maintitle"/>
    <w:basedOn w:val="Normal"/>
    <w:uiPriority w:val="99"/>
    <w:rsid w:val="006415D4"/>
    <w:pPr>
      <w:spacing w:before="31" w:after="31" w:line="240" w:lineRule="auto"/>
      <w:jc w:val="center"/>
    </w:pPr>
    <w:rPr>
      <w:rFonts w:ascii="Times New Roman" w:eastAsia="Times New Roman" w:hAnsi="Times New Roman" w:cs="Times New Roman"/>
      <w:b/>
      <w:bCs/>
      <w:color w:val="CC3300"/>
      <w:sz w:val="48"/>
      <w:szCs w:val="48"/>
    </w:rPr>
  </w:style>
  <w:style w:type="paragraph" w:customStyle="1" w:styleId="paratitle">
    <w:name w:val="paratitle"/>
    <w:basedOn w:val="Normal"/>
    <w:uiPriority w:val="99"/>
    <w:rsid w:val="006415D4"/>
    <w:pPr>
      <w:spacing w:before="31" w:after="31" w:line="240" w:lineRule="auto"/>
      <w:jc w:val="both"/>
    </w:pPr>
    <w:rPr>
      <w:rFonts w:ascii="Georgia" w:eastAsia="Times New Roman" w:hAnsi="Georgia" w:cs="Times New Roman"/>
      <w:b/>
      <w:bCs/>
      <w:color w:val="FF0000"/>
      <w:sz w:val="32"/>
      <w:szCs w:val="32"/>
    </w:rPr>
  </w:style>
  <w:style w:type="paragraph" w:customStyle="1" w:styleId="Subtitle1">
    <w:name w:val="Subtitle1"/>
    <w:basedOn w:val="Normal"/>
    <w:uiPriority w:val="99"/>
    <w:rsid w:val="006415D4"/>
    <w:pPr>
      <w:spacing w:before="31" w:after="31" w:line="240" w:lineRule="auto"/>
    </w:pPr>
    <w:rPr>
      <w:rFonts w:ascii="Georgia" w:eastAsia="Times New Roman" w:hAnsi="Georgia" w:cs="Times New Roman"/>
      <w:b/>
      <w:bCs/>
      <w:color w:val="0000FF"/>
      <w:sz w:val="28"/>
      <w:szCs w:val="28"/>
    </w:rPr>
  </w:style>
  <w:style w:type="paragraph" w:customStyle="1" w:styleId="exotitle">
    <w:name w:val="exotitle"/>
    <w:basedOn w:val="Normal"/>
    <w:uiPriority w:val="99"/>
    <w:rsid w:val="006415D4"/>
    <w:pPr>
      <w:spacing w:before="31" w:after="31" w:line="240" w:lineRule="auto"/>
    </w:pPr>
    <w:rPr>
      <w:rFonts w:ascii="Georgia" w:eastAsia="Times New Roman" w:hAnsi="Georgia" w:cs="Times New Roman"/>
      <w:b/>
      <w:bCs/>
      <w:color w:val="CC3300"/>
      <w:sz w:val="28"/>
      <w:szCs w:val="28"/>
    </w:rPr>
  </w:style>
  <w:style w:type="paragraph" w:customStyle="1" w:styleId="parajust">
    <w:name w:val="parajust"/>
    <w:basedOn w:val="Normal"/>
    <w:uiPriority w:val="99"/>
    <w:rsid w:val="006415D4"/>
    <w:pPr>
      <w:spacing w:before="160" w:line="240" w:lineRule="auto"/>
      <w:ind w:left="200"/>
      <w:jc w:val="both"/>
    </w:pPr>
    <w:rPr>
      <w:rFonts w:ascii="Verdana" w:eastAsia="Times New Roman" w:hAnsi="Verdana" w:cs="Times New Roman"/>
      <w:color w:val="000000"/>
      <w:sz w:val="20"/>
      <w:szCs w:val="20"/>
    </w:rPr>
  </w:style>
  <w:style w:type="paragraph" w:customStyle="1" w:styleId="justice">
    <w:name w:val="justice"/>
    <w:basedOn w:val="Normal"/>
    <w:uiPriority w:val="99"/>
    <w:rsid w:val="006415D4"/>
    <w:pPr>
      <w:spacing w:before="31" w:after="31" w:line="240" w:lineRule="auto"/>
      <w:jc w:val="both"/>
    </w:pPr>
    <w:rPr>
      <w:rFonts w:ascii="Verdana" w:eastAsia="Times New Roman" w:hAnsi="Verdana" w:cs="Times New Roman"/>
      <w:color w:val="000000"/>
      <w:sz w:val="18"/>
      <w:szCs w:val="18"/>
    </w:rPr>
  </w:style>
  <w:style w:type="paragraph" w:customStyle="1" w:styleId="i01">
    <w:name w:val="i01"/>
    <w:basedOn w:val="Normal"/>
    <w:uiPriority w:val="99"/>
    <w:rsid w:val="006415D4"/>
    <w:pPr>
      <w:spacing w:after="0" w:line="240" w:lineRule="auto"/>
    </w:pPr>
    <w:rPr>
      <w:rFonts w:ascii="inherit" w:eastAsia="Times New Roman" w:hAnsi="inherit" w:cs="Times New Roman"/>
      <w:sz w:val="24"/>
      <w:szCs w:val="24"/>
    </w:rPr>
  </w:style>
  <w:style w:type="paragraph" w:customStyle="1" w:styleId="i11">
    <w:name w:val="i11"/>
    <w:basedOn w:val="Normal"/>
    <w:uiPriority w:val="99"/>
    <w:rsid w:val="006415D4"/>
    <w:pPr>
      <w:spacing w:after="0" w:line="240" w:lineRule="auto"/>
    </w:pPr>
    <w:rPr>
      <w:rFonts w:ascii="inherit" w:eastAsia="Times New Roman" w:hAnsi="inherit" w:cs="Times New Roman"/>
      <w:sz w:val="24"/>
      <w:szCs w:val="24"/>
    </w:rPr>
  </w:style>
  <w:style w:type="paragraph" w:customStyle="1" w:styleId="pcenter">
    <w:name w:val="pcenter"/>
    <w:basedOn w:val="Normal"/>
    <w:uiPriority w:val="99"/>
    <w:rsid w:val="006415D4"/>
    <w:pPr>
      <w:spacing w:before="31" w:after="31" w:line="240" w:lineRule="auto"/>
      <w:jc w:val="center"/>
    </w:pPr>
    <w:rPr>
      <w:rFonts w:ascii="Verdana" w:eastAsia="Times New Roman" w:hAnsi="Verdana" w:cs="Times New Roman"/>
      <w:color w:val="000000"/>
      <w:sz w:val="18"/>
      <w:szCs w:val="18"/>
    </w:rPr>
  </w:style>
  <w:style w:type="character" w:customStyle="1" w:styleId="codekeyword1">
    <w:name w:val="codekeyword1"/>
    <w:basedOn w:val="DefaultParagraphFont"/>
    <w:rsid w:val="006415D4"/>
    <w:rPr>
      <w:color w:val="0000FF"/>
    </w:rPr>
  </w:style>
  <w:style w:type="character" w:customStyle="1" w:styleId="codecomment1">
    <w:name w:val="codecomment1"/>
    <w:basedOn w:val="DefaultParagraphFont"/>
    <w:rsid w:val="006415D4"/>
    <w:rPr>
      <w:color w:val="2BAC2B"/>
    </w:rPr>
  </w:style>
  <w:style w:type="character" w:customStyle="1" w:styleId="bpspanu1">
    <w:name w:val="bpspanu1"/>
    <w:basedOn w:val="DefaultParagraphFont"/>
    <w:rsid w:val="006415D4"/>
    <w:rPr>
      <w:u w:val="single"/>
    </w:rPr>
  </w:style>
  <w:style w:type="character" w:customStyle="1" w:styleId="bpspankey1">
    <w:name w:val="bpspankey1"/>
    <w:basedOn w:val="DefaultParagraphFont"/>
    <w:rsid w:val="006415D4"/>
    <w:rPr>
      <w:b/>
      <w:bCs/>
      <w:sz w:val="17"/>
      <w:szCs w:val="17"/>
      <w:bdr w:val="single" w:sz="6" w:space="2" w:color="000000" w:frame="1"/>
      <w:shd w:val="clear" w:color="auto" w:fill="DDDDDD"/>
    </w:rPr>
  </w:style>
  <w:style w:type="character" w:customStyle="1" w:styleId="parameter">
    <w:name w:val="parameter"/>
    <w:basedOn w:val="DefaultParagraphFont"/>
    <w:rsid w:val="006415D4"/>
  </w:style>
  <w:style w:type="character" w:customStyle="1" w:styleId="input">
    <w:name w:val="input"/>
    <w:basedOn w:val="DefaultParagraphFont"/>
    <w:rsid w:val="006415D4"/>
  </w:style>
  <w:style w:type="character" w:customStyle="1" w:styleId="lwcollapsibleareatitle">
    <w:name w:val="lw_collapsiblearea_title"/>
    <w:basedOn w:val="DefaultParagraphFont"/>
    <w:rsid w:val="006415D4"/>
  </w:style>
  <w:style w:type="character" w:customStyle="1" w:styleId="code">
    <w:name w:val="code"/>
    <w:basedOn w:val="DefaultParagraphFont"/>
    <w:rsid w:val="006415D4"/>
  </w:style>
  <w:style w:type="character" w:customStyle="1" w:styleId="typ">
    <w:name w:val="typ"/>
    <w:basedOn w:val="DefaultParagraphFont"/>
    <w:rsid w:val="006415D4"/>
  </w:style>
  <w:style w:type="character" w:customStyle="1" w:styleId="pln">
    <w:name w:val="pln"/>
    <w:basedOn w:val="DefaultParagraphFont"/>
    <w:rsid w:val="006415D4"/>
  </w:style>
  <w:style w:type="character" w:customStyle="1" w:styleId="pun">
    <w:name w:val="pun"/>
    <w:basedOn w:val="DefaultParagraphFont"/>
    <w:rsid w:val="006415D4"/>
  </w:style>
  <w:style w:type="character" w:customStyle="1" w:styleId="lit">
    <w:name w:val="lit"/>
    <w:basedOn w:val="DefaultParagraphFont"/>
    <w:rsid w:val="006415D4"/>
  </w:style>
  <w:style w:type="character" w:customStyle="1" w:styleId="str">
    <w:name w:val="str"/>
    <w:basedOn w:val="DefaultParagraphFont"/>
    <w:rsid w:val="006415D4"/>
  </w:style>
  <w:style w:type="character" w:customStyle="1" w:styleId="redcode1">
    <w:name w:val="redcode1"/>
    <w:basedOn w:val="DefaultParagraphFont"/>
    <w:rsid w:val="006415D4"/>
    <w:rPr>
      <w:rFonts w:ascii="Courier New" w:hAnsi="Courier New" w:cs="Courier New" w:hint="default"/>
      <w:i w:val="0"/>
      <w:iCs w:val="0"/>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01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hyperlink" Target="file:///C:\EMEM899\Function_Procedures.html" TargetMode="Externa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hyperlink" Target="http://people.rit.edu/pnveme/Visual_Basic/Procedure_Types.html" TargetMode="External"/><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image" Target="media/image2.gif"/><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20</Pages>
  <Words>4325</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dc:creator>
  <cp:keywords/>
  <dc:description/>
  <cp:lastModifiedBy>anant</cp:lastModifiedBy>
  <cp:revision>1</cp:revision>
  <dcterms:created xsi:type="dcterms:W3CDTF">2020-12-29T07:22:00Z</dcterms:created>
  <dcterms:modified xsi:type="dcterms:W3CDTF">2020-12-29T07:59:00Z</dcterms:modified>
</cp:coreProperties>
</file>